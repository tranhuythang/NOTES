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CEFBD" w14:textId="4F770F37" w:rsidR="00B0217E" w:rsidRDefault="00B0217E" w:rsidP="00B0217E">
      <w:pPr>
        <w:pStyle w:val="Heading1"/>
      </w:pPr>
      <w:r>
        <w:t>MICS</w:t>
      </w:r>
    </w:p>
    <w:p w14:paraId="5EFB7EEE" w14:textId="7F2154BE" w:rsidR="00B4180E" w:rsidRDefault="007F7919">
      <w:r>
        <w:t>Shortcut key:</w:t>
      </w:r>
    </w:p>
    <w:p w14:paraId="2A547B66" w14:textId="30C785B5" w:rsidR="005A4D51" w:rsidRDefault="00E306DD">
      <w:r>
        <w:t xml:space="preserve">Comment out a block of code: </w:t>
      </w:r>
      <w:r w:rsidR="005A4D51">
        <w:t>Ctrl + /</w:t>
      </w:r>
    </w:p>
    <w:p w14:paraId="71613DB4" w14:textId="082BD8C2" w:rsidR="005A4D51" w:rsidRDefault="005A4D51">
      <w:r>
        <w:t>Align code lines: Alt + Shift + F</w:t>
      </w:r>
    </w:p>
    <w:p w14:paraId="15272FDE" w14:textId="052EAC87" w:rsidR="005A4D51" w:rsidRDefault="006869AC">
      <w:r>
        <w:t>Use tab to autofill code:</w:t>
      </w:r>
    </w:p>
    <w:p w14:paraId="054401E0" w14:textId="5D738981" w:rsidR="007D6126" w:rsidRDefault="007D6126">
      <w:r>
        <w:t>h1&lt;Tab&gt;</w:t>
      </w:r>
      <w:r w:rsidR="00CC6DC4">
        <w:t xml:space="preserve"> </w:t>
      </w:r>
      <w:r w:rsidR="00CC6DC4">
        <w:sym w:font="Wingdings" w:char="F0E0"/>
      </w:r>
      <w:r w:rsidR="00CC6DC4">
        <w:t xml:space="preserve"> &lt;h1&gt;&lt;/h1&gt;</w:t>
      </w:r>
    </w:p>
    <w:p w14:paraId="346EFB15" w14:textId="279880E0" w:rsidR="00CC6DC4" w:rsidRDefault="00D10EB3">
      <w:r>
        <w:t xml:space="preserve">p&gt;lorem100&lt;Tab&gt; </w:t>
      </w:r>
      <w:r>
        <w:sym w:font="Wingdings" w:char="F0E0"/>
      </w:r>
      <w:r>
        <w:t xml:space="preserve"> &lt;p&gt;lorem100&lt;/p&gt;</w:t>
      </w:r>
    </w:p>
    <w:p w14:paraId="2094D231" w14:textId="061CDFF2" w:rsidR="00F262E5" w:rsidRDefault="00F262E5">
      <w:r>
        <w:t>Ctrl + Space</w:t>
      </w:r>
      <w:r w:rsidR="00C1227C">
        <w:t xml:space="preserve"> for suggestion and one more time for further suggestion</w:t>
      </w:r>
    </w:p>
    <w:p w14:paraId="6A9D6738" w14:textId="5FDADD4F" w:rsidR="006869AC" w:rsidRDefault="006869AC">
      <w:r>
        <w:t>#wrapper&gt;#</w:t>
      </w:r>
      <w:r w:rsidR="00D10EB3">
        <w:t>header+#footer&lt;Tab&gt;</w:t>
      </w:r>
    </w:p>
    <w:p w14:paraId="6A68F63D" w14:textId="571638C2" w:rsidR="00783D02" w:rsidRDefault="00783D02" w:rsidP="00783D02">
      <w:pPr>
        <w:pStyle w:val="Heading1"/>
      </w:pPr>
      <w:r>
        <w:t>HTML</w:t>
      </w:r>
    </w:p>
    <w:p w14:paraId="3A0F1396" w14:textId="77777777" w:rsidR="00192BD3" w:rsidRDefault="00192BD3" w:rsidP="00192BD3">
      <w:pPr>
        <w:pStyle w:val="ListParagraph"/>
        <w:numPr>
          <w:ilvl w:val="0"/>
          <w:numId w:val="12"/>
        </w:numPr>
      </w:pPr>
      <w:r>
        <w:t>Structure of a html file</w:t>
      </w:r>
    </w:p>
    <w:p w14:paraId="0A8C4152" w14:textId="6D178325" w:rsidR="00187B36" w:rsidRDefault="00A75831" w:rsidP="00192BD3">
      <w:r>
        <w:t>A html file should</w:t>
      </w:r>
      <w:r w:rsidR="00E02726">
        <w:t xml:space="preserve"> have &lt;head&gt; and &lt;body&gt;</w:t>
      </w:r>
    </w:p>
    <w:p w14:paraId="6FE20D97" w14:textId="77777777" w:rsidR="00A75831" w:rsidRDefault="00A75831" w:rsidP="00A75831">
      <w:pPr>
        <w:ind w:left="360"/>
      </w:pPr>
      <w:r>
        <w:t>&lt;!DOCTYPE html&gt;</w:t>
      </w:r>
    </w:p>
    <w:p w14:paraId="4E305436" w14:textId="77777777" w:rsidR="00A75831" w:rsidRDefault="00A75831" w:rsidP="00A75831">
      <w:pPr>
        <w:ind w:left="360"/>
      </w:pPr>
      <w:r>
        <w:t>&lt;html&gt;</w:t>
      </w:r>
    </w:p>
    <w:p w14:paraId="3EECCDB5" w14:textId="41E53194" w:rsidR="00A75831" w:rsidRDefault="00A75831" w:rsidP="00A75831">
      <w:pPr>
        <w:ind w:left="360"/>
      </w:pPr>
      <w:r>
        <w:t xml:space="preserve">   &lt;head&gt;  &lt;/head&gt;</w:t>
      </w:r>
    </w:p>
    <w:p w14:paraId="48DFABDF" w14:textId="21E6A501" w:rsidR="00A75831" w:rsidRDefault="00A75831" w:rsidP="00A75831">
      <w:pPr>
        <w:ind w:left="360"/>
      </w:pPr>
      <w:r>
        <w:t xml:space="preserve">   &lt;body&gt;</w:t>
      </w:r>
      <w:r w:rsidR="00E02726">
        <w:t xml:space="preserve"> </w:t>
      </w:r>
      <w:r>
        <w:t xml:space="preserve"> &lt;/body&gt;</w:t>
      </w:r>
      <w:r>
        <w:tab/>
      </w:r>
    </w:p>
    <w:p w14:paraId="796DE29B" w14:textId="47D176F5" w:rsidR="00A75831" w:rsidRPr="00187B36" w:rsidRDefault="00A75831" w:rsidP="00A75831">
      <w:pPr>
        <w:ind w:left="360"/>
      </w:pPr>
      <w:r>
        <w:t>&lt;/html&gt;</w:t>
      </w:r>
    </w:p>
    <w:p w14:paraId="50692B86" w14:textId="7D662BC9" w:rsidR="000333AD" w:rsidRDefault="000333AD" w:rsidP="000333AD">
      <w:pPr>
        <w:pStyle w:val="ListParagraph"/>
        <w:numPr>
          <w:ilvl w:val="0"/>
          <w:numId w:val="1"/>
        </w:numPr>
      </w:pPr>
      <w:r>
        <w:t xml:space="preserve">Comment: &lt;!- -Comments --&gt; </w:t>
      </w:r>
    </w:p>
    <w:p w14:paraId="6795DCB1" w14:textId="56F39F24" w:rsidR="00ED61B9" w:rsidRDefault="00ED61B9" w:rsidP="00ED61B9">
      <w:pPr>
        <w:pStyle w:val="ListParagraph"/>
        <w:numPr>
          <w:ilvl w:val="0"/>
          <w:numId w:val="1"/>
        </w:numPr>
      </w:pPr>
      <w:r>
        <w:t xml:space="preserve">2 types of HTML elements: </w:t>
      </w:r>
      <w:r w:rsidR="00D73D6A">
        <w:t>Block vs Inline</w:t>
      </w:r>
    </w:p>
    <w:p w14:paraId="7B405235" w14:textId="77777777" w:rsidR="00ED61B9" w:rsidRDefault="00ED61B9" w:rsidP="007F1203">
      <w:pPr>
        <w:pStyle w:val="ListParagraph"/>
        <w:numPr>
          <w:ilvl w:val="1"/>
          <w:numId w:val="1"/>
        </w:numPr>
      </w:pPr>
      <w:r>
        <w:t>Block Elements: A block element (such as &lt;p&gt;, &lt;h1&gt; to &lt;h6&gt; and &lt;div&gt;) starts on a new line, takes the full width, and ends with a new line. It is rectangular in shape with a line-break before and after the element.</w:t>
      </w:r>
    </w:p>
    <w:p w14:paraId="6D9EA846" w14:textId="77777777" w:rsidR="00ED61B9" w:rsidRDefault="00ED61B9" w:rsidP="007F1203">
      <w:pPr>
        <w:pStyle w:val="ListParagraph"/>
        <w:numPr>
          <w:ilvl w:val="1"/>
          <w:numId w:val="1"/>
        </w:numPr>
      </w:pPr>
      <w:r>
        <w:t>Inline Elements (or Character Elements): An inline element (such as &lt;</w:t>
      </w:r>
      <w:proofErr w:type="spellStart"/>
      <w:r>
        <w:t>em</w:t>
      </w:r>
      <w:proofErr w:type="spellEnd"/>
      <w:r>
        <w:t>&gt;, &lt;strong&gt;, &lt;code&gt; and &lt;span&gt;) takes up as much space as it needs. It does not force a line-break before and after the element, although it can span a few lines.</w:t>
      </w:r>
    </w:p>
    <w:p w14:paraId="7AAA6A5B" w14:textId="77777777" w:rsidR="00ED61B9" w:rsidRDefault="00ED61B9" w:rsidP="007F1203">
      <w:pPr>
        <w:pStyle w:val="ListParagraph"/>
      </w:pPr>
      <w:r>
        <w:t>In brief, a block element is always rectangular in shape, while an inline element spans a continuous run of characters.</w:t>
      </w:r>
    </w:p>
    <w:p w14:paraId="5981FDFA" w14:textId="7C86D1B1" w:rsidR="005C6D1A" w:rsidRDefault="005C6D1A" w:rsidP="000333AD">
      <w:pPr>
        <w:pStyle w:val="ListParagraph"/>
        <w:numPr>
          <w:ilvl w:val="0"/>
          <w:numId w:val="1"/>
        </w:numPr>
      </w:pPr>
      <w:r>
        <w:t xml:space="preserve">Headings </w:t>
      </w:r>
      <w:r w:rsidR="00114AA0">
        <w:t xml:space="preserve">helps Google to understand </w:t>
      </w:r>
      <w:r w:rsidR="008D0662">
        <w:t xml:space="preserve">the importance of your </w:t>
      </w:r>
      <w:r w:rsidR="00991901">
        <w:t>website’s content.</w:t>
      </w:r>
    </w:p>
    <w:p w14:paraId="5B277F57" w14:textId="0E04CE9B" w:rsidR="005C76C0" w:rsidRDefault="00202DBF" w:rsidP="000333AD">
      <w:pPr>
        <w:pStyle w:val="ListParagraph"/>
        <w:numPr>
          <w:ilvl w:val="0"/>
          <w:numId w:val="1"/>
        </w:numPr>
      </w:pPr>
      <w:r>
        <w:t>Image tag:</w:t>
      </w:r>
    </w:p>
    <w:p w14:paraId="1255C2D5" w14:textId="53250B2F" w:rsidR="00281716" w:rsidRDefault="00202DBF" w:rsidP="00281716">
      <w:pPr>
        <w:pStyle w:val="ListParagraph"/>
      </w:pPr>
      <w:r>
        <w:t>&lt;</w:t>
      </w:r>
      <w:proofErr w:type="spellStart"/>
      <w:r>
        <w:t>img</w:t>
      </w:r>
      <w:proofErr w:type="spellEnd"/>
      <w:r>
        <w:t xml:space="preserve"> </w:t>
      </w:r>
      <w:proofErr w:type="spellStart"/>
      <w:r>
        <w:t>src</w:t>
      </w:r>
      <w:proofErr w:type="spellEnd"/>
      <w:r>
        <w:t>=”path/to/</w:t>
      </w:r>
      <w:proofErr w:type="spellStart"/>
      <w:r>
        <w:t>img</w:t>
      </w:r>
      <w:proofErr w:type="spellEnd"/>
      <w:r>
        <w:t>” alt=”message when the file is not loaded”</w:t>
      </w:r>
      <w:r w:rsidR="00A25BA5">
        <w:t xml:space="preserve"> title=””</w:t>
      </w:r>
      <w:r>
        <w:t>&gt;</w:t>
      </w:r>
      <w:r w:rsidR="009A7A96">
        <w:br/>
        <w:t xml:space="preserve">title </w:t>
      </w:r>
      <w:r w:rsidR="00341E52">
        <w:t>will show up when you hover your mouse on the image</w:t>
      </w:r>
    </w:p>
    <w:p w14:paraId="7279EE9B" w14:textId="03D0E13E" w:rsidR="00281716" w:rsidRDefault="004F2511" w:rsidP="00213431">
      <w:pPr>
        <w:pStyle w:val="ListParagraph"/>
        <w:numPr>
          <w:ilvl w:val="0"/>
          <w:numId w:val="1"/>
        </w:numPr>
      </w:pPr>
      <w:r>
        <w:t>Link to other pages (</w:t>
      </w:r>
      <w:r w:rsidR="00CC4333">
        <w:t>this is why web pages are called hypertext – texts linking to other texts)</w:t>
      </w:r>
    </w:p>
    <w:p w14:paraId="4C3C32D5" w14:textId="7240E62F" w:rsidR="006E3934" w:rsidRDefault="00CC4333" w:rsidP="006E3934">
      <w:pPr>
        <w:pStyle w:val="ListParagraph"/>
      </w:pPr>
      <w:r>
        <w:t xml:space="preserve">&lt;a </w:t>
      </w:r>
      <w:proofErr w:type="spellStart"/>
      <w:r>
        <w:t>href</w:t>
      </w:r>
      <w:proofErr w:type="spellEnd"/>
      <w:r>
        <w:t>=”</w:t>
      </w:r>
      <w:r w:rsidR="00E45ACC">
        <w:t>path/to/something</w:t>
      </w:r>
      <w:r>
        <w:t>”&gt;</w:t>
      </w:r>
      <w:r w:rsidR="00E45ACC">
        <w:t xml:space="preserve"> the title of the link </w:t>
      </w:r>
      <w:r>
        <w:t>&lt;/a&gt;</w:t>
      </w:r>
      <w:r w:rsidR="006E3934">
        <w:br/>
        <w:t xml:space="preserve">&lt;a </w:t>
      </w:r>
      <w:proofErr w:type="spellStart"/>
      <w:r w:rsidR="006E3934">
        <w:t>href</w:t>
      </w:r>
      <w:proofErr w:type="spellEnd"/>
      <w:r w:rsidR="006E3934">
        <w:t>=”path/to/something” target=”blank”&gt; the title of the link &lt;/a&gt;</w:t>
      </w:r>
      <w:r w:rsidR="006E3934">
        <w:br/>
        <w:t>Note the target=”blank”</w:t>
      </w:r>
      <w:r w:rsidR="009E3481">
        <w:t xml:space="preserve">: open </w:t>
      </w:r>
      <w:r w:rsidR="00EB2701">
        <w:t>the link in a NEW tab.</w:t>
      </w:r>
      <w:r w:rsidR="006E3934">
        <w:t xml:space="preserve"> </w:t>
      </w:r>
    </w:p>
    <w:p w14:paraId="3ECB947B" w14:textId="5B171C20" w:rsidR="00EB2701" w:rsidRDefault="00EB2701" w:rsidP="006E3934">
      <w:pPr>
        <w:pStyle w:val="ListParagraph"/>
      </w:pPr>
      <w:proofErr w:type="spellStart"/>
      <w:r>
        <w:t>href</w:t>
      </w:r>
      <w:proofErr w:type="spellEnd"/>
      <w:r>
        <w:t xml:space="preserve"> = hypertext reference </w:t>
      </w:r>
    </w:p>
    <w:p w14:paraId="209EEC97" w14:textId="3C77FF09" w:rsidR="00510440" w:rsidRDefault="003B5E52" w:rsidP="00510440">
      <w:pPr>
        <w:pStyle w:val="ListParagraph"/>
        <w:numPr>
          <w:ilvl w:val="0"/>
          <w:numId w:val="1"/>
        </w:numPr>
      </w:pPr>
      <w:r>
        <w:t>List</w:t>
      </w:r>
    </w:p>
    <w:p w14:paraId="627FE026" w14:textId="1026E028" w:rsidR="003B5E52" w:rsidRDefault="003B5E52" w:rsidP="003B5E52">
      <w:pPr>
        <w:pStyle w:val="ListParagraph"/>
        <w:numPr>
          <w:ilvl w:val="1"/>
          <w:numId w:val="1"/>
        </w:numPr>
      </w:pPr>
      <w:r>
        <w:t>Unor</w:t>
      </w:r>
      <w:r w:rsidR="00584F3D">
        <w:t>der</w:t>
      </w:r>
      <w:r w:rsidR="00741C39">
        <w:t>ed</w:t>
      </w:r>
      <w:r>
        <w:t xml:space="preserve"> list</w:t>
      </w:r>
    </w:p>
    <w:p w14:paraId="2C92592F" w14:textId="2FA55A82" w:rsidR="0087683E" w:rsidRDefault="0087683E" w:rsidP="0087683E">
      <w:pPr>
        <w:pStyle w:val="ListParagraph"/>
        <w:ind w:left="2160"/>
      </w:pPr>
      <w:r>
        <w:t>&lt;ul type=”square”&gt;</w:t>
      </w:r>
    </w:p>
    <w:p w14:paraId="758DF53B" w14:textId="06EE7C0E" w:rsidR="0087683E" w:rsidRDefault="0087683E" w:rsidP="0087683E">
      <w:pPr>
        <w:pStyle w:val="ListParagraph"/>
        <w:ind w:left="2160"/>
      </w:pPr>
      <w:r>
        <w:tab/>
        <w:t xml:space="preserve">&lt;li&gt; </w:t>
      </w:r>
      <w:r w:rsidR="00CB4BF3">
        <w:t>list item 1&lt;/li&gt;</w:t>
      </w:r>
    </w:p>
    <w:p w14:paraId="0619EA40" w14:textId="7E78E04F" w:rsidR="00CB4BF3" w:rsidRDefault="00CB4BF3" w:rsidP="0087683E">
      <w:pPr>
        <w:pStyle w:val="ListParagraph"/>
        <w:ind w:left="2160"/>
      </w:pPr>
      <w:r>
        <w:tab/>
        <w:t>&lt;li&gt; list item 2&lt;/li&gt;</w:t>
      </w:r>
    </w:p>
    <w:p w14:paraId="147981B3" w14:textId="3E72099E" w:rsidR="0087683E" w:rsidRDefault="0087683E" w:rsidP="0087683E">
      <w:pPr>
        <w:pStyle w:val="ListParagraph"/>
        <w:ind w:left="2160"/>
      </w:pPr>
      <w:r>
        <w:t>&lt;/ul&gt;</w:t>
      </w:r>
    </w:p>
    <w:p w14:paraId="00FCD9C8" w14:textId="35E9BEC7" w:rsidR="00FE5C7E" w:rsidRDefault="00741C39" w:rsidP="00FE5C7E">
      <w:pPr>
        <w:pStyle w:val="ListParagraph"/>
        <w:numPr>
          <w:ilvl w:val="1"/>
          <w:numId w:val="1"/>
        </w:numPr>
      </w:pPr>
      <w:r>
        <w:lastRenderedPageBreak/>
        <w:t>Ordered list</w:t>
      </w:r>
    </w:p>
    <w:p w14:paraId="5696BC4A" w14:textId="719BF855" w:rsidR="00FE5C7E" w:rsidRPr="00FE5C7E" w:rsidRDefault="00FE5C7E" w:rsidP="00FE5C7E">
      <w:pPr>
        <w:ind w:left="2160"/>
      </w:pPr>
      <w:r w:rsidRPr="00FE5C7E">
        <w:t>&lt;</w:t>
      </w:r>
      <w:proofErr w:type="spellStart"/>
      <w:r w:rsidRPr="00FE5C7E">
        <w:t>ol</w:t>
      </w:r>
      <w:proofErr w:type="spellEnd"/>
      <w:r w:rsidRPr="00FE5C7E">
        <w:t> type="a" start="3"&gt;</w:t>
      </w:r>
      <w:r w:rsidR="0006669F">
        <w:t xml:space="preserve">  &lt;!—start at “c”, but have to use number instead of letter</w:t>
      </w:r>
    </w:p>
    <w:p w14:paraId="6FC236A6" w14:textId="77777777" w:rsidR="00FE5C7E" w:rsidRPr="00FE5C7E" w:rsidRDefault="00FE5C7E" w:rsidP="00FE5C7E">
      <w:pPr>
        <w:ind w:left="2160"/>
      </w:pPr>
      <w:r w:rsidRPr="00FE5C7E">
        <w:t>        &lt;li&gt;Ann&lt;/li&gt;</w:t>
      </w:r>
    </w:p>
    <w:p w14:paraId="08B7815C" w14:textId="77777777" w:rsidR="00FE5C7E" w:rsidRPr="00FE5C7E" w:rsidRDefault="00FE5C7E" w:rsidP="00FE5C7E">
      <w:pPr>
        <w:ind w:left="2160"/>
      </w:pPr>
      <w:r w:rsidRPr="00FE5C7E">
        <w:t>        &lt;li&gt;Bob&lt;/li&gt;</w:t>
      </w:r>
    </w:p>
    <w:p w14:paraId="02EA4E10" w14:textId="77777777" w:rsidR="00FE5C7E" w:rsidRPr="00FE5C7E" w:rsidRDefault="00FE5C7E" w:rsidP="00FE5C7E">
      <w:pPr>
        <w:ind w:left="2160"/>
      </w:pPr>
      <w:r w:rsidRPr="00FE5C7E">
        <w:t>        &lt;li&gt;Cindy&lt;/li&gt;</w:t>
      </w:r>
    </w:p>
    <w:p w14:paraId="71C172A8" w14:textId="57179A48" w:rsidR="00FE5C7E" w:rsidRDefault="00FE5C7E" w:rsidP="00FE5C7E">
      <w:pPr>
        <w:ind w:left="2160"/>
      </w:pPr>
      <w:r w:rsidRPr="00FE5C7E">
        <w:t>&lt;/</w:t>
      </w:r>
      <w:proofErr w:type="spellStart"/>
      <w:r w:rsidRPr="00FE5C7E">
        <w:t>ol</w:t>
      </w:r>
      <w:proofErr w:type="spellEnd"/>
      <w:r w:rsidRPr="00FE5C7E">
        <w:t>&gt;</w:t>
      </w:r>
    </w:p>
    <w:p w14:paraId="3F869180" w14:textId="1C5ED9B5" w:rsidR="008E3FC3" w:rsidRDefault="008E3FC3" w:rsidP="008E3FC3">
      <w:pPr>
        <w:pStyle w:val="ListParagraph"/>
        <w:numPr>
          <w:ilvl w:val="0"/>
          <w:numId w:val="1"/>
        </w:numPr>
      </w:pPr>
      <w:r>
        <w:t xml:space="preserve">Span and div. HTML tags often </w:t>
      </w:r>
      <w:r w:rsidR="00842693">
        <w:t>apply</w:t>
      </w:r>
      <w:r>
        <w:t xml:space="preserve"> some meaning</w:t>
      </w:r>
      <w:r w:rsidR="00842693">
        <w:t xml:space="preserve"> to the content, like &lt;p&gt; (paragraph), &lt;h1&gt; (heading). </w:t>
      </w:r>
      <w:r w:rsidR="00AF48A9">
        <w:t>The purpose of s</w:t>
      </w:r>
      <w:r w:rsidR="00842693">
        <w:t>pan tag and div tag</w:t>
      </w:r>
      <w:r w:rsidR="00AF48A9">
        <w:t xml:space="preserve"> are to group HTML chunks </w:t>
      </w:r>
      <w:r w:rsidR="00880D03">
        <w:t xml:space="preserve">into </w:t>
      </w:r>
      <w:r w:rsidR="001A64F3">
        <w:t>“class” or “id” CSS selectors.</w:t>
      </w:r>
    </w:p>
    <w:p w14:paraId="7DD2BEB4" w14:textId="716BB2EB" w:rsidR="00E27D45" w:rsidRDefault="00E27D45" w:rsidP="00E27D45">
      <w:pPr>
        <w:pStyle w:val="ListParagraph"/>
      </w:pPr>
      <w:r>
        <w:t xml:space="preserve">Span is for supplementary info like number of comments, quantity, </w:t>
      </w:r>
      <w:r w:rsidR="001834B6">
        <w:t>price of a product.</w:t>
      </w:r>
    </w:p>
    <w:p w14:paraId="42C767AE" w14:textId="0178274E" w:rsidR="00EF710F" w:rsidRDefault="00EF710F" w:rsidP="00E02C7E">
      <w:pPr>
        <w:pStyle w:val="ListParagraph"/>
        <w:numPr>
          <w:ilvl w:val="0"/>
          <w:numId w:val="1"/>
        </w:numPr>
      </w:pPr>
      <w:r>
        <w:t>Table:</w:t>
      </w:r>
    </w:p>
    <w:p w14:paraId="79888F68" w14:textId="7378916C" w:rsidR="00240F70" w:rsidRDefault="00240F70" w:rsidP="00240F70">
      <w:pPr>
        <w:pStyle w:val="ListParagraph"/>
      </w:pPr>
      <w:r>
        <w:t>&lt;table&gt; and then &lt;tr&gt; (row) and &lt;td&gt; (data – cell)</w:t>
      </w:r>
    </w:p>
    <w:p w14:paraId="736FDC95" w14:textId="3BF5A89F" w:rsidR="00175897" w:rsidRDefault="00175897" w:rsidP="00240F70">
      <w:pPr>
        <w:pStyle w:val="ListParagraph"/>
      </w:pPr>
      <w:r>
        <w:t xml:space="preserve">One can </w:t>
      </w:r>
      <w:r w:rsidR="001F3E23">
        <w:t>set 3 parts: head, body and foot &lt;</w:t>
      </w:r>
      <w:proofErr w:type="spellStart"/>
      <w:r w:rsidR="001F3E23">
        <w:t>thead</w:t>
      </w:r>
      <w:proofErr w:type="spellEnd"/>
      <w:r w:rsidR="001F3E23">
        <w:t>&gt;, &lt;</w:t>
      </w:r>
      <w:proofErr w:type="spellStart"/>
      <w:r w:rsidR="001F3E23">
        <w:t>tbody</w:t>
      </w:r>
      <w:proofErr w:type="spellEnd"/>
      <w:r w:rsidR="001F3E23">
        <w:t>&gt;, &lt;</w:t>
      </w:r>
      <w:proofErr w:type="spellStart"/>
      <w:r w:rsidR="001F3E23">
        <w:t>tfoot</w:t>
      </w:r>
      <w:proofErr w:type="spellEnd"/>
      <w:r w:rsidR="001F3E23">
        <w:t>&gt;</w:t>
      </w:r>
    </w:p>
    <w:p w14:paraId="6F0F8BF1" w14:textId="3B800E76" w:rsidR="00325C72" w:rsidRDefault="001C48DF" w:rsidP="00507526">
      <w:pPr>
        <w:pStyle w:val="ListParagraph"/>
      </w:pPr>
      <w:r>
        <w:t xml:space="preserve">In order to merge columns, rows, one use </w:t>
      </w:r>
      <w:proofErr w:type="spellStart"/>
      <w:r>
        <w:t>colspan</w:t>
      </w:r>
      <w:proofErr w:type="spellEnd"/>
      <w:r>
        <w:t xml:space="preserve"> or </w:t>
      </w:r>
      <w:proofErr w:type="spellStart"/>
      <w:r>
        <w:t>rowspan</w:t>
      </w:r>
      <w:proofErr w:type="spellEnd"/>
      <w:r>
        <w:t xml:space="preserve"> </w:t>
      </w:r>
    </w:p>
    <w:p w14:paraId="3AB7A0CE" w14:textId="56D4555F" w:rsidR="00507526" w:rsidRDefault="004853CE" w:rsidP="004853CE">
      <w:pPr>
        <w:pStyle w:val="ListParagraph"/>
        <w:numPr>
          <w:ilvl w:val="0"/>
          <w:numId w:val="1"/>
        </w:numPr>
      </w:pPr>
      <w:r>
        <w:t>Id vs name attributes of html tag</w:t>
      </w:r>
    </w:p>
    <w:p w14:paraId="502E72B8" w14:textId="77777777" w:rsidR="00971B55" w:rsidRDefault="00971B55" w:rsidP="00971B55">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Use </w:t>
      </w:r>
      <w:r>
        <w:rPr>
          <w:rStyle w:val="HTMLCode"/>
          <w:rFonts w:ascii="Consolas" w:hAnsi="Consolas"/>
          <w:color w:val="242729"/>
          <w:bdr w:val="none" w:sz="0" w:space="0" w:color="auto" w:frame="1"/>
        </w:rPr>
        <w:t>name</w:t>
      </w:r>
      <w:r>
        <w:rPr>
          <w:rFonts w:ascii="Arial" w:hAnsi="Arial" w:cs="Arial"/>
          <w:color w:val="242729"/>
          <w:sz w:val="23"/>
          <w:szCs w:val="23"/>
        </w:rPr>
        <w:t> attributes for form controls (such as </w:t>
      </w:r>
      <w:r>
        <w:rPr>
          <w:rStyle w:val="HTMLCode"/>
          <w:rFonts w:ascii="Consolas" w:hAnsi="Consolas"/>
          <w:color w:val="242729"/>
          <w:bdr w:val="none" w:sz="0" w:space="0" w:color="auto" w:frame="1"/>
        </w:rPr>
        <w:t>&lt;input&gt;</w:t>
      </w:r>
      <w:r>
        <w:rPr>
          <w:rFonts w:ascii="Arial" w:hAnsi="Arial" w:cs="Arial"/>
          <w:color w:val="242729"/>
          <w:sz w:val="23"/>
          <w:szCs w:val="23"/>
        </w:rPr>
        <w:t> and </w:t>
      </w:r>
      <w:r>
        <w:rPr>
          <w:rStyle w:val="HTMLCode"/>
          <w:rFonts w:ascii="Consolas" w:hAnsi="Consolas"/>
          <w:color w:val="242729"/>
          <w:bdr w:val="none" w:sz="0" w:space="0" w:color="auto" w:frame="1"/>
        </w:rPr>
        <w:t>&lt;select&gt;</w:t>
      </w:r>
      <w:r>
        <w:rPr>
          <w:rFonts w:ascii="Arial" w:hAnsi="Arial" w:cs="Arial"/>
          <w:color w:val="242729"/>
          <w:sz w:val="23"/>
          <w:szCs w:val="23"/>
        </w:rPr>
        <w:t>), as that's the identifier used in the </w:t>
      </w:r>
      <w:r>
        <w:rPr>
          <w:rStyle w:val="HTMLCode"/>
          <w:rFonts w:ascii="Consolas" w:hAnsi="Consolas"/>
          <w:color w:val="242729"/>
          <w:bdr w:val="none" w:sz="0" w:space="0" w:color="auto" w:frame="1"/>
        </w:rPr>
        <w:t>POST</w:t>
      </w:r>
      <w:r>
        <w:rPr>
          <w:rFonts w:ascii="Arial" w:hAnsi="Arial" w:cs="Arial"/>
          <w:color w:val="242729"/>
          <w:sz w:val="23"/>
          <w:szCs w:val="23"/>
        </w:rPr>
        <w:t> or </w:t>
      </w:r>
      <w:r>
        <w:rPr>
          <w:rStyle w:val="HTMLCode"/>
          <w:rFonts w:ascii="Consolas" w:hAnsi="Consolas"/>
          <w:color w:val="242729"/>
          <w:bdr w:val="none" w:sz="0" w:space="0" w:color="auto" w:frame="1"/>
        </w:rPr>
        <w:t>GET</w:t>
      </w:r>
      <w:r>
        <w:rPr>
          <w:rFonts w:ascii="Arial" w:hAnsi="Arial" w:cs="Arial"/>
          <w:color w:val="242729"/>
          <w:sz w:val="23"/>
          <w:szCs w:val="23"/>
        </w:rPr>
        <w:t> call that happens on form submission.</w:t>
      </w:r>
    </w:p>
    <w:p w14:paraId="20F3D436" w14:textId="7EAB804C" w:rsidR="00971B55" w:rsidRDefault="00971B55" w:rsidP="00971B55">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Use </w:t>
      </w:r>
      <w:r>
        <w:rPr>
          <w:rStyle w:val="HTMLCode"/>
          <w:rFonts w:ascii="Consolas" w:hAnsi="Consolas"/>
          <w:color w:val="242729"/>
          <w:bdr w:val="none" w:sz="0" w:space="0" w:color="auto" w:frame="1"/>
        </w:rPr>
        <w:t>id</w:t>
      </w:r>
      <w:r>
        <w:rPr>
          <w:rFonts w:ascii="Arial" w:hAnsi="Arial" w:cs="Arial"/>
          <w:color w:val="242729"/>
          <w:sz w:val="23"/>
          <w:szCs w:val="23"/>
        </w:rPr>
        <w:t> attributes whenever you need to address a particular HTML element with CSS, JavaScript or </w:t>
      </w:r>
      <w:hyperlink r:id="rId5" w:history="1">
        <w:r>
          <w:rPr>
            <w:rStyle w:val="Hyperlink"/>
            <w:rFonts w:ascii="inherit" w:hAnsi="inherit" w:cs="Arial"/>
            <w:sz w:val="23"/>
            <w:szCs w:val="23"/>
            <w:bdr w:val="none" w:sz="0" w:space="0" w:color="auto" w:frame="1"/>
          </w:rPr>
          <w:t>a fragment identifier</w:t>
        </w:r>
      </w:hyperlink>
      <w:r>
        <w:rPr>
          <w:rFonts w:ascii="Arial" w:hAnsi="Arial" w:cs="Arial"/>
          <w:color w:val="242729"/>
          <w:sz w:val="23"/>
          <w:szCs w:val="23"/>
        </w:rPr>
        <w:t>. It's possible to look up elements by name, too, but it's </w:t>
      </w:r>
      <w:hyperlink r:id="rId6" w:history="1">
        <w:r>
          <w:rPr>
            <w:rStyle w:val="Hyperlink"/>
            <w:rFonts w:ascii="inherit" w:hAnsi="inherit" w:cs="Arial"/>
            <w:sz w:val="23"/>
            <w:szCs w:val="23"/>
            <w:bdr w:val="none" w:sz="0" w:space="0" w:color="auto" w:frame="1"/>
          </w:rPr>
          <w:t>simpler and more reliable</w:t>
        </w:r>
      </w:hyperlink>
      <w:r>
        <w:rPr>
          <w:rFonts w:ascii="Arial" w:hAnsi="Arial" w:cs="Arial"/>
          <w:color w:val="242729"/>
          <w:sz w:val="23"/>
          <w:szCs w:val="23"/>
        </w:rPr>
        <w:t> to look them up by ID.</w:t>
      </w:r>
    </w:p>
    <w:p w14:paraId="1465D128" w14:textId="3806C6B4" w:rsidR="0084214F" w:rsidRDefault="0084214F" w:rsidP="00971B55">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 </w:t>
      </w:r>
      <w:r>
        <w:rPr>
          <w:rStyle w:val="HTMLCode"/>
          <w:rFonts w:ascii="Consolas" w:hAnsi="Consolas"/>
          <w:color w:val="242729"/>
          <w:bdr w:val="none" w:sz="0" w:space="0" w:color="auto" w:frame="1"/>
        </w:rPr>
        <w:t>name</w:t>
      </w:r>
      <w:r>
        <w:rPr>
          <w:rFonts w:ascii="Arial" w:hAnsi="Arial" w:cs="Arial"/>
          <w:color w:val="242729"/>
          <w:sz w:val="23"/>
          <w:szCs w:val="23"/>
          <w:shd w:val="clear" w:color="auto" w:fill="FFFFFF"/>
        </w:rPr>
        <w:t> attribute is used when sending data in a form submission. Different controls respond differently. For example, you may have several radio buttons with different </w:t>
      </w:r>
      <w:r>
        <w:rPr>
          <w:rStyle w:val="HTMLCode"/>
          <w:rFonts w:ascii="Consolas" w:hAnsi="Consolas"/>
          <w:color w:val="242729"/>
          <w:bdr w:val="none" w:sz="0" w:space="0" w:color="auto" w:frame="1"/>
        </w:rPr>
        <w:t>id</w:t>
      </w:r>
      <w:r>
        <w:rPr>
          <w:rFonts w:ascii="Arial" w:hAnsi="Arial" w:cs="Arial"/>
          <w:color w:val="242729"/>
          <w:sz w:val="23"/>
          <w:szCs w:val="23"/>
          <w:shd w:val="clear" w:color="auto" w:fill="FFFFFF"/>
        </w:rPr>
        <w:t> attributes, but the same </w:t>
      </w:r>
      <w:r>
        <w:rPr>
          <w:rStyle w:val="HTMLCode"/>
          <w:rFonts w:ascii="Consolas" w:hAnsi="Consolas"/>
          <w:color w:val="242729"/>
          <w:bdr w:val="none" w:sz="0" w:space="0" w:color="auto" w:frame="1"/>
        </w:rPr>
        <w:t>name</w:t>
      </w:r>
      <w:r>
        <w:rPr>
          <w:rFonts w:ascii="Arial" w:hAnsi="Arial" w:cs="Arial"/>
          <w:color w:val="242729"/>
          <w:sz w:val="23"/>
          <w:szCs w:val="23"/>
          <w:shd w:val="clear" w:color="auto" w:fill="FFFFFF"/>
        </w:rPr>
        <w:t>. When submitted, there is just the one value in the response - the radio button you selected.</w:t>
      </w:r>
    </w:p>
    <w:p w14:paraId="7701BF6E" w14:textId="448364AE" w:rsidR="00857ED3" w:rsidRPr="00FC5A85" w:rsidRDefault="00857ED3" w:rsidP="00857ED3">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shd w:val="clear" w:color="auto" w:fill="FFFFFF"/>
        </w:rPr>
        <w:t>Label is often associated with an id so that the autofocus function is carri</w:t>
      </w:r>
      <w:r w:rsidR="00FC5A85">
        <w:rPr>
          <w:rFonts w:ascii="Arial" w:hAnsi="Arial" w:cs="Arial"/>
          <w:color w:val="242729"/>
          <w:sz w:val="23"/>
          <w:szCs w:val="23"/>
          <w:shd w:val="clear" w:color="auto" w:fill="FFFFFF"/>
        </w:rPr>
        <w:t>ed out</w:t>
      </w:r>
      <w:r w:rsidR="00FC5A85">
        <w:rPr>
          <w:rFonts w:ascii="Arial" w:hAnsi="Arial" w:cs="Arial"/>
          <w:color w:val="242729"/>
          <w:sz w:val="23"/>
          <w:szCs w:val="23"/>
          <w:shd w:val="clear" w:color="auto" w:fill="FFFFFF"/>
        </w:rPr>
        <w:br/>
        <w:t>&lt;label for=”</w:t>
      </w:r>
      <w:proofErr w:type="spellStart"/>
      <w:r w:rsidR="00FC5A85">
        <w:rPr>
          <w:rFonts w:ascii="Arial" w:hAnsi="Arial" w:cs="Arial"/>
          <w:color w:val="242729"/>
          <w:sz w:val="23"/>
          <w:szCs w:val="23"/>
          <w:shd w:val="clear" w:color="auto" w:fill="FFFFFF"/>
        </w:rPr>
        <w:t>passwordID</w:t>
      </w:r>
      <w:proofErr w:type="spellEnd"/>
      <w:r w:rsidR="00FC5A85">
        <w:rPr>
          <w:rFonts w:ascii="Arial" w:hAnsi="Arial" w:cs="Arial"/>
          <w:color w:val="242729"/>
          <w:sz w:val="23"/>
          <w:szCs w:val="23"/>
          <w:shd w:val="clear" w:color="auto" w:fill="FFFFFF"/>
        </w:rPr>
        <w:t>”&gt;Password: &lt;/label&gt;</w:t>
      </w:r>
    </w:p>
    <w:p w14:paraId="0AB39140" w14:textId="581B9AC0" w:rsidR="00FC5A85" w:rsidRDefault="00FC5A85" w:rsidP="00FC5A85">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type=”password” id=”</w:t>
      </w:r>
      <w:proofErr w:type="spellStart"/>
      <w:r w:rsidR="00830637">
        <w:rPr>
          <w:rFonts w:ascii="Arial" w:hAnsi="Arial" w:cs="Arial"/>
          <w:color w:val="242729"/>
          <w:sz w:val="23"/>
          <w:szCs w:val="23"/>
          <w:shd w:val="clear" w:color="auto" w:fill="FFFFFF"/>
        </w:rPr>
        <w:t>password</w:t>
      </w:r>
      <w:r>
        <w:rPr>
          <w:rFonts w:ascii="Arial" w:hAnsi="Arial" w:cs="Arial"/>
          <w:color w:val="242729"/>
          <w:sz w:val="23"/>
          <w:szCs w:val="23"/>
          <w:shd w:val="clear" w:color="auto" w:fill="FFFFFF"/>
        </w:rPr>
        <w:t>I</w:t>
      </w:r>
      <w:r w:rsidR="00830637">
        <w:rPr>
          <w:rFonts w:ascii="Arial" w:hAnsi="Arial" w:cs="Arial"/>
          <w:color w:val="242729"/>
          <w:sz w:val="23"/>
          <w:szCs w:val="23"/>
          <w:shd w:val="clear" w:color="auto" w:fill="FFFFFF"/>
        </w:rPr>
        <w:t>D</w:t>
      </w:r>
      <w:proofErr w:type="spellEnd"/>
      <w:r w:rsidR="00BF58E5">
        <w:rPr>
          <w:rFonts w:ascii="Arial" w:hAnsi="Arial" w:cs="Arial"/>
          <w:color w:val="242729"/>
          <w:sz w:val="23"/>
          <w:szCs w:val="23"/>
          <w:shd w:val="clear" w:color="auto" w:fill="FFFFFF"/>
        </w:rPr>
        <w:t>”&gt;</w:t>
      </w:r>
    </w:p>
    <w:p w14:paraId="4B17BA85" w14:textId="685C7061" w:rsidR="000E362D" w:rsidRPr="005E10DC" w:rsidRDefault="009D7A0C" w:rsidP="00E8223C">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sidRPr="005E10DC">
        <w:rPr>
          <w:rFonts w:ascii="Arial" w:hAnsi="Arial" w:cs="Arial"/>
          <w:color w:val="242729"/>
          <w:sz w:val="23"/>
          <w:szCs w:val="23"/>
          <w:shd w:val="clear" w:color="auto" w:fill="FFFFFF"/>
        </w:rPr>
        <w:t>Input tag contains many types:</w:t>
      </w:r>
      <w:r w:rsidR="00DF7180" w:rsidRPr="005E10DC">
        <w:rPr>
          <w:rFonts w:ascii="Arial" w:hAnsi="Arial" w:cs="Arial"/>
          <w:color w:val="242729"/>
          <w:sz w:val="23"/>
          <w:szCs w:val="23"/>
          <w:shd w:val="clear" w:color="auto" w:fill="FFFFFF"/>
        </w:rPr>
        <w:t xml:space="preserve"> t</w:t>
      </w:r>
      <w:r w:rsidRPr="005E10DC">
        <w:rPr>
          <w:rFonts w:ascii="Arial" w:hAnsi="Arial" w:cs="Arial"/>
          <w:color w:val="242729"/>
          <w:sz w:val="23"/>
          <w:szCs w:val="23"/>
          <w:shd w:val="clear" w:color="auto" w:fill="FFFFFF"/>
        </w:rPr>
        <w:t>ext</w:t>
      </w:r>
      <w:r w:rsidR="00DF7180" w:rsidRPr="005E10DC">
        <w:rPr>
          <w:rFonts w:ascii="Arial" w:hAnsi="Arial" w:cs="Arial"/>
          <w:color w:val="242729"/>
          <w:sz w:val="23"/>
          <w:szCs w:val="23"/>
          <w:shd w:val="clear" w:color="auto" w:fill="FFFFFF"/>
        </w:rPr>
        <w:t>, p</w:t>
      </w:r>
      <w:r w:rsidRPr="005E10DC">
        <w:rPr>
          <w:rFonts w:ascii="Arial" w:hAnsi="Arial" w:cs="Arial"/>
          <w:color w:val="242729"/>
          <w:sz w:val="23"/>
          <w:szCs w:val="23"/>
          <w:shd w:val="clear" w:color="auto" w:fill="FFFFFF"/>
        </w:rPr>
        <w:t>assword</w:t>
      </w:r>
      <w:r w:rsidR="00DF7180" w:rsidRPr="005E10DC">
        <w:rPr>
          <w:rFonts w:ascii="Arial" w:hAnsi="Arial" w:cs="Arial"/>
          <w:color w:val="242729"/>
          <w:sz w:val="23"/>
          <w:szCs w:val="23"/>
          <w:shd w:val="clear" w:color="auto" w:fill="FFFFFF"/>
        </w:rPr>
        <w:t>, e</w:t>
      </w:r>
      <w:r w:rsidRPr="005E10DC">
        <w:rPr>
          <w:rFonts w:ascii="Arial" w:hAnsi="Arial" w:cs="Arial"/>
          <w:color w:val="242729"/>
          <w:sz w:val="23"/>
          <w:szCs w:val="23"/>
          <w:shd w:val="clear" w:color="auto" w:fill="FFFFFF"/>
        </w:rPr>
        <w:t>mail</w:t>
      </w:r>
      <w:r w:rsidR="004419A0" w:rsidRPr="005E10DC">
        <w:rPr>
          <w:rFonts w:ascii="Arial" w:hAnsi="Arial" w:cs="Arial"/>
          <w:color w:val="242729"/>
          <w:sz w:val="23"/>
          <w:szCs w:val="23"/>
          <w:shd w:val="clear" w:color="auto" w:fill="FFFFFF"/>
        </w:rPr>
        <w:t>, n</w:t>
      </w:r>
      <w:r w:rsidRPr="005E10DC">
        <w:rPr>
          <w:rFonts w:ascii="Arial" w:hAnsi="Arial" w:cs="Arial"/>
          <w:color w:val="242729"/>
          <w:sz w:val="23"/>
          <w:szCs w:val="23"/>
          <w:shd w:val="clear" w:color="auto" w:fill="FFFFFF"/>
        </w:rPr>
        <w:t>umber</w:t>
      </w:r>
      <w:r w:rsidR="004419A0" w:rsidRPr="005E10DC">
        <w:rPr>
          <w:rFonts w:ascii="Arial" w:hAnsi="Arial" w:cs="Arial"/>
          <w:color w:val="242729"/>
          <w:sz w:val="23"/>
          <w:szCs w:val="23"/>
          <w:shd w:val="clear" w:color="auto" w:fill="FFFFFF"/>
        </w:rPr>
        <w:t>, d</w:t>
      </w:r>
      <w:r w:rsidR="00DF7180" w:rsidRPr="005E10DC">
        <w:rPr>
          <w:rFonts w:ascii="Arial" w:hAnsi="Arial" w:cs="Arial"/>
          <w:color w:val="242729"/>
          <w:sz w:val="23"/>
          <w:szCs w:val="23"/>
          <w:shd w:val="clear" w:color="auto" w:fill="FFFFFF"/>
        </w:rPr>
        <w:t>ate</w:t>
      </w:r>
      <w:r w:rsidR="00FA75DC" w:rsidRPr="005E10DC">
        <w:rPr>
          <w:rFonts w:ascii="Arial" w:hAnsi="Arial" w:cs="Arial"/>
          <w:color w:val="242729"/>
          <w:sz w:val="23"/>
          <w:szCs w:val="23"/>
          <w:shd w:val="clear" w:color="auto" w:fill="FFFFFF"/>
        </w:rPr>
        <w:t>, radio</w:t>
      </w:r>
      <w:r w:rsidR="000E362D" w:rsidRPr="005E10DC">
        <w:rPr>
          <w:rFonts w:ascii="Arial" w:hAnsi="Arial" w:cs="Arial"/>
          <w:color w:val="242729"/>
          <w:sz w:val="23"/>
          <w:szCs w:val="23"/>
          <w:shd w:val="clear" w:color="auto" w:fill="FFFFFF"/>
        </w:rPr>
        <w:t>, checkbox, and most important submit.</w:t>
      </w:r>
      <w:r w:rsidR="005E10DC" w:rsidRPr="005E10DC">
        <w:rPr>
          <w:rFonts w:ascii="Arial" w:hAnsi="Arial" w:cs="Arial"/>
          <w:color w:val="242729"/>
          <w:sz w:val="23"/>
          <w:szCs w:val="23"/>
          <w:shd w:val="clear" w:color="auto" w:fill="FFFFFF"/>
        </w:rPr>
        <w:t xml:space="preserve"> Because of many types, </w:t>
      </w:r>
      <w:r w:rsidR="000E362D" w:rsidRPr="005E10DC">
        <w:rPr>
          <w:rFonts w:ascii="Arial" w:hAnsi="Arial" w:cs="Arial"/>
          <w:color w:val="242729"/>
          <w:sz w:val="23"/>
          <w:szCs w:val="23"/>
          <w:shd w:val="clear" w:color="auto" w:fill="FFFFFF"/>
        </w:rPr>
        <w:t xml:space="preserve">Input always start by: &lt;input </w:t>
      </w:r>
      <w:r w:rsidR="00E605C1" w:rsidRPr="005E10DC">
        <w:rPr>
          <w:rFonts w:ascii="Arial" w:hAnsi="Arial" w:cs="Arial"/>
          <w:color w:val="242729"/>
          <w:sz w:val="23"/>
          <w:szCs w:val="23"/>
          <w:shd w:val="clear" w:color="auto" w:fill="FFFFFF"/>
        </w:rPr>
        <w:t>type=”</w:t>
      </w:r>
      <w:r w:rsidR="00A2773C" w:rsidRPr="005E10DC">
        <w:rPr>
          <w:rFonts w:ascii="Arial" w:hAnsi="Arial" w:cs="Arial"/>
          <w:color w:val="242729"/>
          <w:sz w:val="23"/>
          <w:szCs w:val="23"/>
          <w:shd w:val="clear" w:color="auto" w:fill="FFFFFF"/>
        </w:rPr>
        <w:t>…</w:t>
      </w:r>
      <w:r w:rsidR="00E605C1" w:rsidRPr="005E10DC">
        <w:rPr>
          <w:rFonts w:ascii="Arial" w:hAnsi="Arial" w:cs="Arial"/>
          <w:color w:val="242729"/>
          <w:sz w:val="23"/>
          <w:szCs w:val="23"/>
          <w:shd w:val="clear" w:color="auto" w:fill="FFFFFF"/>
        </w:rPr>
        <w:t>”&gt;</w:t>
      </w:r>
    </w:p>
    <w:p w14:paraId="3CA4DAE1" w14:textId="11E17B3D" w:rsidR="004419A0" w:rsidRDefault="00561DC5" w:rsidP="00B26E7F">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Select box: </w:t>
      </w:r>
      <w:r w:rsidR="00FF3934">
        <w:rPr>
          <w:rFonts w:ascii="Arial" w:hAnsi="Arial" w:cs="Arial"/>
          <w:color w:val="242729"/>
          <w:sz w:val="23"/>
          <w:szCs w:val="23"/>
          <w:shd w:val="clear" w:color="auto" w:fill="FFFFFF"/>
        </w:rPr>
        <w:t xml:space="preserve">Select </w:t>
      </w:r>
      <w:r w:rsidR="00D56916">
        <w:rPr>
          <w:rFonts w:ascii="Arial" w:hAnsi="Arial" w:cs="Arial"/>
          <w:color w:val="242729"/>
          <w:sz w:val="23"/>
          <w:szCs w:val="23"/>
          <w:shd w:val="clear" w:color="auto" w:fill="FFFFFF"/>
        </w:rPr>
        <w:t xml:space="preserve">with option of value 0 </w:t>
      </w:r>
      <w:r w:rsidR="00D56916" w:rsidRPr="00D56916">
        <w:rPr>
          <w:rFonts w:ascii="Arial" w:hAnsi="Arial" w:cs="Arial"/>
          <w:color w:val="242729"/>
          <w:sz w:val="23"/>
          <w:szCs w:val="23"/>
          <w:shd w:val="clear" w:color="auto" w:fill="FFFFFF"/>
        </w:rPr>
        <w:sym w:font="Wingdings" w:char="F0E0"/>
      </w:r>
      <w:r w:rsidR="00D56916">
        <w:rPr>
          <w:rFonts w:ascii="Arial" w:hAnsi="Arial" w:cs="Arial"/>
          <w:color w:val="242729"/>
          <w:sz w:val="23"/>
          <w:szCs w:val="23"/>
          <w:shd w:val="clear" w:color="auto" w:fill="FFFFFF"/>
        </w:rPr>
        <w:t xml:space="preserve"> the option </w:t>
      </w:r>
      <w:r w:rsidR="00CD01BB">
        <w:rPr>
          <w:rFonts w:ascii="Arial" w:hAnsi="Arial" w:cs="Arial"/>
          <w:color w:val="242729"/>
          <w:sz w:val="23"/>
          <w:szCs w:val="23"/>
          <w:shd w:val="clear" w:color="auto" w:fill="FFFFFF"/>
        </w:rPr>
        <w:t>shown on the screen</w:t>
      </w:r>
    </w:p>
    <w:p w14:paraId="04E39E3F" w14:textId="3F9FCBB9" w:rsidR="00CD01BB" w:rsidRDefault="00CD01BB" w:rsidP="00CD01BB">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&lt;select&gt;</w:t>
      </w:r>
    </w:p>
    <w:p w14:paraId="70575963" w14:textId="69E20C65" w:rsidR="00CD01BB" w:rsidRDefault="00CD01BB" w:rsidP="00CD01BB">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b/>
        <w:t>&lt;option value=”0”&gt;select a city&lt;/option&gt;</w:t>
      </w:r>
    </w:p>
    <w:p w14:paraId="39DA7577" w14:textId="6DFD4D05" w:rsidR="00CD01BB" w:rsidRDefault="00CD01BB" w:rsidP="00CD01BB">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b/>
        <w:t>&lt;option value=”1”&gt;</w:t>
      </w:r>
      <w:r w:rsidR="001E5304">
        <w:rPr>
          <w:rFonts w:ascii="Arial" w:hAnsi="Arial" w:cs="Arial"/>
          <w:color w:val="242729"/>
          <w:sz w:val="23"/>
          <w:szCs w:val="23"/>
          <w:shd w:val="clear" w:color="auto" w:fill="FFFFFF"/>
        </w:rPr>
        <w:t>Phoenix&lt;/option&gt;</w:t>
      </w:r>
    </w:p>
    <w:p w14:paraId="564BDF43" w14:textId="28EA2F4E" w:rsidR="00CD01BB" w:rsidRDefault="00CD01BB" w:rsidP="00CD01BB">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&lt;/select&gt;</w:t>
      </w:r>
    </w:p>
    <w:p w14:paraId="6A09F146" w14:textId="6403908D" w:rsidR="00FA75DC" w:rsidRDefault="00FA75DC" w:rsidP="00DC2DB8">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Radio</w:t>
      </w:r>
      <w:r w:rsidR="0050776C">
        <w:rPr>
          <w:rFonts w:ascii="Arial" w:hAnsi="Arial" w:cs="Arial"/>
          <w:color w:val="242729"/>
          <w:sz w:val="23"/>
          <w:szCs w:val="23"/>
          <w:shd w:val="clear" w:color="auto" w:fill="FFFFFF"/>
        </w:rPr>
        <w:t>, Checkbox</w:t>
      </w:r>
      <w:r>
        <w:rPr>
          <w:rFonts w:ascii="Arial" w:hAnsi="Arial" w:cs="Arial"/>
          <w:color w:val="242729"/>
          <w:sz w:val="23"/>
          <w:szCs w:val="23"/>
          <w:shd w:val="clear" w:color="auto" w:fill="FFFFFF"/>
        </w:rPr>
        <w:t>:</w:t>
      </w:r>
      <w:r w:rsidR="00850F53">
        <w:rPr>
          <w:rFonts w:ascii="Arial" w:hAnsi="Arial" w:cs="Arial"/>
          <w:color w:val="242729"/>
          <w:sz w:val="23"/>
          <w:szCs w:val="23"/>
          <w:shd w:val="clear" w:color="auto" w:fill="FFFFFF"/>
        </w:rPr>
        <w:t xml:space="preserve"> radio</w:t>
      </w:r>
      <w:r w:rsidR="0050776C">
        <w:rPr>
          <w:rFonts w:ascii="Arial" w:hAnsi="Arial" w:cs="Arial"/>
          <w:color w:val="242729"/>
          <w:sz w:val="23"/>
          <w:szCs w:val="23"/>
          <w:shd w:val="clear" w:color="auto" w:fill="FFFFFF"/>
        </w:rPr>
        <w:t>/checkbox</w:t>
      </w:r>
      <w:r w:rsidR="00850F53">
        <w:rPr>
          <w:rFonts w:ascii="Arial" w:hAnsi="Arial" w:cs="Arial"/>
          <w:color w:val="242729"/>
          <w:sz w:val="23"/>
          <w:szCs w:val="23"/>
          <w:shd w:val="clear" w:color="auto" w:fill="FFFFFF"/>
        </w:rPr>
        <w:t xml:space="preserve"> buttons of a same group must have same name</w:t>
      </w:r>
      <w:r w:rsidR="0028131C">
        <w:rPr>
          <w:rFonts w:ascii="Arial" w:hAnsi="Arial" w:cs="Arial"/>
          <w:color w:val="242729"/>
          <w:sz w:val="23"/>
          <w:szCs w:val="23"/>
          <w:shd w:val="clear" w:color="auto" w:fill="FFFFFF"/>
        </w:rPr>
        <w:t>. Radio</w:t>
      </w:r>
      <w:r w:rsidR="0050776C">
        <w:rPr>
          <w:rFonts w:ascii="Arial" w:hAnsi="Arial" w:cs="Arial"/>
          <w:color w:val="242729"/>
          <w:sz w:val="23"/>
          <w:szCs w:val="23"/>
          <w:shd w:val="clear" w:color="auto" w:fill="FFFFFF"/>
        </w:rPr>
        <w:t>/checkbox</w:t>
      </w:r>
      <w:r w:rsidR="0028131C">
        <w:rPr>
          <w:rFonts w:ascii="Arial" w:hAnsi="Arial" w:cs="Arial"/>
          <w:color w:val="242729"/>
          <w:sz w:val="23"/>
          <w:szCs w:val="23"/>
          <w:shd w:val="clear" w:color="auto" w:fill="FFFFFF"/>
        </w:rPr>
        <w:t xml:space="preserve"> buttons should have values </w:t>
      </w:r>
      <w:r w:rsidR="00436CC3">
        <w:rPr>
          <w:rFonts w:ascii="Arial" w:hAnsi="Arial" w:cs="Arial"/>
          <w:color w:val="242729"/>
          <w:sz w:val="23"/>
          <w:szCs w:val="23"/>
          <w:shd w:val="clear" w:color="auto" w:fill="FFFFFF"/>
        </w:rPr>
        <w:t>for submitting to server.</w:t>
      </w:r>
    </w:p>
    <w:p w14:paraId="746EB166" w14:textId="51699211" w:rsidR="00850F53" w:rsidRDefault="00FA75DC" w:rsidP="00FA75DC">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type=”radio” name=”</w:t>
      </w:r>
      <w:r w:rsidR="00850F53">
        <w:rPr>
          <w:rFonts w:ascii="Arial" w:hAnsi="Arial" w:cs="Arial"/>
          <w:color w:val="242729"/>
          <w:sz w:val="23"/>
          <w:szCs w:val="23"/>
          <w:shd w:val="clear" w:color="auto" w:fill="FFFFFF"/>
        </w:rPr>
        <w:t xml:space="preserve">Gender” </w:t>
      </w:r>
      <w:r w:rsidR="001E4D70">
        <w:rPr>
          <w:rFonts w:ascii="Arial" w:hAnsi="Arial" w:cs="Arial"/>
          <w:color w:val="242729"/>
          <w:sz w:val="23"/>
          <w:szCs w:val="23"/>
          <w:shd w:val="clear" w:color="auto" w:fill="FFFFFF"/>
        </w:rPr>
        <w:t>value=”</w:t>
      </w:r>
      <w:r w:rsidR="0028131C">
        <w:rPr>
          <w:rFonts w:ascii="Arial" w:hAnsi="Arial" w:cs="Arial"/>
          <w:color w:val="242729"/>
          <w:sz w:val="23"/>
          <w:szCs w:val="23"/>
          <w:shd w:val="clear" w:color="auto" w:fill="FFFFFF"/>
        </w:rPr>
        <w:t>male”</w:t>
      </w:r>
      <w:r w:rsidR="00850F53">
        <w:rPr>
          <w:rFonts w:ascii="Arial" w:hAnsi="Arial" w:cs="Arial"/>
          <w:color w:val="242729"/>
          <w:sz w:val="23"/>
          <w:szCs w:val="23"/>
          <w:shd w:val="clear" w:color="auto" w:fill="FFFFFF"/>
        </w:rPr>
        <w:t>&gt;</w:t>
      </w:r>
    </w:p>
    <w:p w14:paraId="567FEC83" w14:textId="20BF16FA" w:rsidR="0028131C" w:rsidRDefault="0028131C" w:rsidP="0028131C">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type=”radio” name=”Gender” value=”female”&gt;</w:t>
      </w:r>
    </w:p>
    <w:p w14:paraId="5DE125D2" w14:textId="2174E18D" w:rsidR="0050776C" w:rsidRDefault="0050776C" w:rsidP="0028131C">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p>
    <w:p w14:paraId="1BFDA628" w14:textId="4D675F7F" w:rsidR="0050776C" w:rsidRDefault="0050776C" w:rsidP="0028131C">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r w:rsidR="00C21509">
        <w:rPr>
          <w:rFonts w:ascii="Arial" w:hAnsi="Arial" w:cs="Arial"/>
          <w:color w:val="242729"/>
          <w:sz w:val="23"/>
          <w:szCs w:val="23"/>
          <w:shd w:val="clear" w:color="auto" w:fill="FFFFFF"/>
        </w:rPr>
        <w:t>”checkbox” name=</w:t>
      </w:r>
      <w:r w:rsidR="00A832B1">
        <w:rPr>
          <w:rFonts w:ascii="Arial" w:hAnsi="Arial" w:cs="Arial"/>
          <w:color w:val="242729"/>
          <w:sz w:val="23"/>
          <w:szCs w:val="23"/>
          <w:shd w:val="clear" w:color="auto" w:fill="FFFFFF"/>
        </w:rPr>
        <w:t>”</w:t>
      </w:r>
      <w:r w:rsidR="00762D33">
        <w:rPr>
          <w:rFonts w:ascii="Arial" w:hAnsi="Arial" w:cs="Arial"/>
          <w:color w:val="242729"/>
          <w:sz w:val="23"/>
          <w:szCs w:val="23"/>
          <w:shd w:val="clear" w:color="auto" w:fill="FFFFFF"/>
        </w:rPr>
        <w:t>Hobby</w:t>
      </w:r>
      <w:r w:rsidR="00A832B1">
        <w:rPr>
          <w:rFonts w:ascii="Arial" w:hAnsi="Arial" w:cs="Arial"/>
          <w:color w:val="242729"/>
          <w:sz w:val="23"/>
          <w:szCs w:val="23"/>
          <w:shd w:val="clear" w:color="auto" w:fill="FFFFFF"/>
        </w:rPr>
        <w:t>” value=”</w:t>
      </w:r>
      <w:r w:rsidR="00762D33">
        <w:rPr>
          <w:rFonts w:ascii="Arial" w:hAnsi="Arial" w:cs="Arial"/>
          <w:color w:val="242729"/>
          <w:sz w:val="23"/>
          <w:szCs w:val="23"/>
          <w:shd w:val="clear" w:color="auto" w:fill="FFFFFF"/>
        </w:rPr>
        <w:t>Fishing</w:t>
      </w:r>
      <w:r w:rsidR="00A832B1">
        <w:rPr>
          <w:rFonts w:ascii="Arial" w:hAnsi="Arial" w:cs="Arial"/>
          <w:color w:val="242729"/>
          <w:sz w:val="23"/>
          <w:szCs w:val="23"/>
          <w:shd w:val="clear" w:color="auto" w:fill="FFFFFF"/>
        </w:rPr>
        <w:t>”&gt;</w:t>
      </w:r>
    </w:p>
    <w:p w14:paraId="106EBAF7" w14:textId="33F2263F" w:rsidR="00A832B1" w:rsidRDefault="00A832B1" w:rsidP="00A832B1">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type=”checkbox” name=</w:t>
      </w:r>
      <w:r w:rsidR="00762D33">
        <w:rPr>
          <w:rFonts w:ascii="Arial" w:hAnsi="Arial" w:cs="Arial"/>
          <w:color w:val="242729"/>
          <w:sz w:val="23"/>
          <w:szCs w:val="23"/>
          <w:shd w:val="clear" w:color="auto" w:fill="FFFFFF"/>
        </w:rPr>
        <w:t>”Hobby</w:t>
      </w:r>
      <w:r>
        <w:rPr>
          <w:rFonts w:ascii="Arial" w:hAnsi="Arial" w:cs="Arial"/>
          <w:color w:val="242729"/>
          <w:sz w:val="23"/>
          <w:szCs w:val="23"/>
          <w:shd w:val="clear" w:color="auto" w:fill="FFFFFF"/>
        </w:rPr>
        <w:t>” value=”</w:t>
      </w:r>
      <w:r w:rsidR="00762D33">
        <w:rPr>
          <w:rFonts w:ascii="Arial" w:hAnsi="Arial" w:cs="Arial"/>
          <w:color w:val="242729"/>
          <w:sz w:val="23"/>
          <w:szCs w:val="23"/>
          <w:shd w:val="clear" w:color="auto" w:fill="FFFFFF"/>
        </w:rPr>
        <w:t>Chess</w:t>
      </w:r>
      <w:r>
        <w:rPr>
          <w:rFonts w:ascii="Arial" w:hAnsi="Arial" w:cs="Arial"/>
          <w:color w:val="242729"/>
          <w:sz w:val="23"/>
          <w:szCs w:val="23"/>
          <w:shd w:val="clear" w:color="auto" w:fill="FFFFFF"/>
        </w:rPr>
        <w:t>”&gt;</w:t>
      </w:r>
    </w:p>
    <w:p w14:paraId="626E00C4" w14:textId="08E4E42D" w:rsidR="00400853" w:rsidRDefault="006B7D0A" w:rsidP="00400853">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Type = “</w:t>
      </w:r>
      <w:proofErr w:type="spellStart"/>
      <w:r>
        <w:rPr>
          <w:rFonts w:ascii="Arial" w:hAnsi="Arial" w:cs="Arial"/>
          <w:color w:val="242729"/>
          <w:sz w:val="23"/>
          <w:szCs w:val="23"/>
          <w:shd w:val="clear" w:color="auto" w:fill="FFFFFF"/>
        </w:rPr>
        <w:t>t</w:t>
      </w:r>
      <w:r w:rsidR="005E58EF">
        <w:rPr>
          <w:rFonts w:ascii="Arial" w:hAnsi="Arial" w:cs="Arial"/>
          <w:color w:val="242729"/>
          <w:sz w:val="23"/>
          <w:szCs w:val="23"/>
          <w:shd w:val="clear" w:color="auto" w:fill="FFFFFF"/>
        </w:rPr>
        <w:t>extarea</w:t>
      </w:r>
      <w:proofErr w:type="spellEnd"/>
      <w:r>
        <w:rPr>
          <w:rFonts w:ascii="Arial" w:hAnsi="Arial" w:cs="Arial"/>
          <w:color w:val="242729"/>
          <w:sz w:val="23"/>
          <w:szCs w:val="23"/>
          <w:shd w:val="clear" w:color="auto" w:fill="FFFFFF"/>
        </w:rPr>
        <w:t>”</w:t>
      </w:r>
      <w:r w:rsidR="005E58EF">
        <w:rPr>
          <w:rFonts w:ascii="Arial" w:hAnsi="Arial" w:cs="Arial"/>
          <w:color w:val="242729"/>
          <w:sz w:val="23"/>
          <w:szCs w:val="23"/>
          <w:shd w:val="clear" w:color="auto" w:fill="FFFFFF"/>
        </w:rPr>
        <w:t xml:space="preserve"> is for </w:t>
      </w:r>
      <w:r>
        <w:rPr>
          <w:rFonts w:ascii="Arial" w:hAnsi="Arial" w:cs="Arial"/>
          <w:color w:val="242729"/>
          <w:sz w:val="23"/>
          <w:szCs w:val="23"/>
          <w:shd w:val="clear" w:color="auto" w:fill="FFFFFF"/>
        </w:rPr>
        <w:t xml:space="preserve">text of more than 1 line while </w:t>
      </w:r>
      <w:r w:rsidR="009B6F8D">
        <w:rPr>
          <w:rFonts w:ascii="Arial" w:hAnsi="Arial" w:cs="Arial"/>
          <w:color w:val="242729"/>
          <w:sz w:val="23"/>
          <w:szCs w:val="23"/>
          <w:shd w:val="clear" w:color="auto" w:fill="FFFFFF"/>
        </w:rPr>
        <w:t>type=”</w:t>
      </w:r>
      <w:r>
        <w:rPr>
          <w:rFonts w:ascii="Arial" w:hAnsi="Arial" w:cs="Arial"/>
          <w:color w:val="242729"/>
          <w:sz w:val="23"/>
          <w:szCs w:val="23"/>
          <w:shd w:val="clear" w:color="auto" w:fill="FFFFFF"/>
        </w:rPr>
        <w:t>text</w:t>
      </w:r>
      <w:r w:rsidR="009B6F8D">
        <w:rPr>
          <w:rFonts w:ascii="Arial" w:hAnsi="Arial" w:cs="Arial"/>
          <w:color w:val="242729"/>
          <w:sz w:val="23"/>
          <w:szCs w:val="23"/>
          <w:shd w:val="clear" w:color="auto" w:fill="FFFFFF"/>
        </w:rPr>
        <w:t>” for text of 1 line</w:t>
      </w:r>
    </w:p>
    <w:p w14:paraId="61B64B7C" w14:textId="77777777" w:rsidR="00BA0BDE" w:rsidRDefault="00140EC7" w:rsidP="00140EC7">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textarea</w:t>
      </w:r>
      <w:proofErr w:type="spellEnd"/>
      <w:r>
        <w:rPr>
          <w:rFonts w:ascii="Arial" w:hAnsi="Arial" w:cs="Arial"/>
          <w:color w:val="242729"/>
          <w:sz w:val="23"/>
          <w:szCs w:val="23"/>
          <w:shd w:val="clear" w:color="auto" w:fill="FFFFFF"/>
        </w:rPr>
        <w:t xml:space="preserve"> </w:t>
      </w:r>
      <w:r w:rsidR="00575C3F">
        <w:rPr>
          <w:rFonts w:ascii="Arial" w:hAnsi="Arial" w:cs="Arial"/>
          <w:color w:val="242729"/>
          <w:sz w:val="23"/>
          <w:szCs w:val="23"/>
          <w:shd w:val="clear" w:color="auto" w:fill="FFFFFF"/>
        </w:rPr>
        <w:t>is not an input tag</w:t>
      </w:r>
    </w:p>
    <w:p w14:paraId="22DBA0BC" w14:textId="369139FD" w:rsidR="00BA0BDE" w:rsidRDefault="00BA0BDE" w:rsidP="00140EC7">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type=”text”</w:t>
      </w:r>
      <w:r w:rsidR="00E11754">
        <w:rPr>
          <w:rFonts w:ascii="Arial" w:hAnsi="Arial" w:cs="Arial"/>
          <w:color w:val="242729"/>
          <w:sz w:val="23"/>
          <w:szCs w:val="23"/>
          <w:shd w:val="clear" w:color="auto" w:fill="FFFFFF"/>
        </w:rPr>
        <w:t xml:space="preserve"> placeholder=”type something here”</w:t>
      </w:r>
      <w:r>
        <w:rPr>
          <w:rFonts w:ascii="Arial" w:hAnsi="Arial" w:cs="Arial"/>
          <w:color w:val="242729"/>
          <w:sz w:val="23"/>
          <w:szCs w:val="23"/>
          <w:shd w:val="clear" w:color="auto" w:fill="FFFFFF"/>
        </w:rPr>
        <w:t>&gt;</w:t>
      </w:r>
    </w:p>
    <w:p w14:paraId="50124945" w14:textId="7BF2EDDC" w:rsidR="00140EC7" w:rsidRDefault="00BA0BDE" w:rsidP="00140EC7">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w:t>
      </w:r>
      <w:proofErr w:type="spellStart"/>
      <w:r>
        <w:rPr>
          <w:rFonts w:ascii="Arial" w:hAnsi="Arial" w:cs="Arial"/>
          <w:color w:val="242729"/>
          <w:sz w:val="23"/>
          <w:szCs w:val="23"/>
          <w:shd w:val="clear" w:color="auto" w:fill="FFFFFF"/>
        </w:rPr>
        <w:t>textarea</w:t>
      </w:r>
      <w:proofErr w:type="spellEnd"/>
      <w:r w:rsidR="00A25D65">
        <w:rPr>
          <w:rFonts w:ascii="Arial" w:hAnsi="Arial" w:cs="Arial"/>
          <w:color w:val="242729"/>
          <w:sz w:val="23"/>
          <w:szCs w:val="23"/>
          <w:shd w:val="clear" w:color="auto" w:fill="FFFFFF"/>
        </w:rPr>
        <w:t xml:space="preserve"> cols=”” rows=””</w:t>
      </w:r>
      <w:r>
        <w:rPr>
          <w:rFonts w:ascii="Arial" w:hAnsi="Arial" w:cs="Arial"/>
          <w:color w:val="242729"/>
          <w:sz w:val="23"/>
          <w:szCs w:val="23"/>
          <w:shd w:val="clear" w:color="auto" w:fill="FFFFFF"/>
        </w:rPr>
        <w:t>&gt;</w:t>
      </w:r>
      <w:r w:rsidR="00140EC7">
        <w:rPr>
          <w:rFonts w:ascii="Arial" w:hAnsi="Arial" w:cs="Arial"/>
          <w:color w:val="242729"/>
          <w:sz w:val="23"/>
          <w:szCs w:val="23"/>
          <w:shd w:val="clear" w:color="auto" w:fill="FFFFFF"/>
        </w:rPr>
        <w:t xml:space="preserve"> </w:t>
      </w:r>
      <w:r w:rsidR="005358A1">
        <w:rPr>
          <w:rFonts w:ascii="Arial" w:hAnsi="Arial" w:cs="Arial"/>
          <w:color w:val="242729"/>
          <w:sz w:val="23"/>
          <w:szCs w:val="23"/>
          <w:shd w:val="clear" w:color="auto" w:fill="FFFFFF"/>
        </w:rPr>
        <w:t>type something here &lt;/</w:t>
      </w:r>
      <w:proofErr w:type="spellStart"/>
      <w:r w:rsidR="00E11754">
        <w:rPr>
          <w:rFonts w:ascii="Arial" w:hAnsi="Arial" w:cs="Arial"/>
          <w:color w:val="242729"/>
          <w:sz w:val="23"/>
          <w:szCs w:val="23"/>
          <w:shd w:val="clear" w:color="auto" w:fill="FFFFFF"/>
        </w:rPr>
        <w:t>textarea</w:t>
      </w:r>
      <w:proofErr w:type="spellEnd"/>
      <w:r w:rsidR="00E11754">
        <w:rPr>
          <w:rFonts w:ascii="Arial" w:hAnsi="Arial" w:cs="Arial"/>
          <w:color w:val="242729"/>
          <w:sz w:val="23"/>
          <w:szCs w:val="23"/>
          <w:shd w:val="clear" w:color="auto" w:fill="FFFFFF"/>
        </w:rPr>
        <w:t>&gt;</w:t>
      </w:r>
    </w:p>
    <w:p w14:paraId="319C0AFB" w14:textId="54CAE493" w:rsidR="00767901" w:rsidRDefault="00767901" w:rsidP="00767901">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Submit </w:t>
      </w:r>
      <w:r w:rsidR="009A617E">
        <w:rPr>
          <w:rFonts w:ascii="Arial" w:hAnsi="Arial" w:cs="Arial"/>
          <w:color w:val="242729"/>
          <w:sz w:val="23"/>
          <w:szCs w:val="23"/>
          <w:shd w:val="clear" w:color="auto" w:fill="FFFFFF"/>
        </w:rPr>
        <w:t xml:space="preserve">to submit all the data </w:t>
      </w:r>
      <w:r w:rsidR="005C5CC3">
        <w:rPr>
          <w:rFonts w:ascii="Arial" w:hAnsi="Arial" w:cs="Arial"/>
          <w:color w:val="242729"/>
          <w:sz w:val="23"/>
          <w:szCs w:val="23"/>
          <w:shd w:val="clear" w:color="auto" w:fill="FFFFFF"/>
        </w:rPr>
        <w:t xml:space="preserve">(both in input tag &lt;input type=””&gt; and non-input tags, like </w:t>
      </w:r>
      <w:proofErr w:type="spellStart"/>
      <w:r w:rsidR="005C5CC3">
        <w:rPr>
          <w:rFonts w:ascii="Arial" w:hAnsi="Arial" w:cs="Arial"/>
          <w:color w:val="242729"/>
          <w:sz w:val="23"/>
          <w:szCs w:val="23"/>
          <w:shd w:val="clear" w:color="auto" w:fill="FFFFFF"/>
        </w:rPr>
        <w:t>textarea</w:t>
      </w:r>
      <w:proofErr w:type="spellEnd"/>
      <w:r w:rsidR="005C5CC3">
        <w:rPr>
          <w:rFonts w:ascii="Arial" w:hAnsi="Arial" w:cs="Arial"/>
          <w:color w:val="242729"/>
          <w:sz w:val="23"/>
          <w:szCs w:val="23"/>
          <w:shd w:val="clear" w:color="auto" w:fill="FFFFFF"/>
        </w:rPr>
        <w:t xml:space="preserve">, </w:t>
      </w:r>
      <w:r w:rsidR="00011F90">
        <w:rPr>
          <w:rFonts w:ascii="Arial" w:hAnsi="Arial" w:cs="Arial"/>
          <w:color w:val="242729"/>
          <w:sz w:val="23"/>
          <w:szCs w:val="23"/>
          <w:shd w:val="clear" w:color="auto" w:fill="FFFFFF"/>
        </w:rPr>
        <w:t xml:space="preserve">select) </w:t>
      </w:r>
      <w:r w:rsidR="009A617E">
        <w:rPr>
          <w:rFonts w:ascii="Arial" w:hAnsi="Arial" w:cs="Arial"/>
          <w:color w:val="242729"/>
          <w:sz w:val="23"/>
          <w:szCs w:val="23"/>
          <w:shd w:val="clear" w:color="auto" w:fill="FFFFFF"/>
        </w:rPr>
        <w:t xml:space="preserve">in the </w:t>
      </w:r>
      <w:r w:rsidR="00370D4A">
        <w:rPr>
          <w:rFonts w:ascii="Arial" w:hAnsi="Arial" w:cs="Arial"/>
          <w:color w:val="242729"/>
          <w:sz w:val="23"/>
          <w:szCs w:val="23"/>
          <w:shd w:val="clear" w:color="auto" w:fill="FFFFFF"/>
        </w:rPr>
        <w:t>&lt;</w:t>
      </w:r>
      <w:r w:rsidR="00DC0852">
        <w:rPr>
          <w:rFonts w:ascii="Arial" w:hAnsi="Arial" w:cs="Arial"/>
          <w:color w:val="242729"/>
          <w:sz w:val="23"/>
          <w:szCs w:val="23"/>
          <w:shd w:val="clear" w:color="auto" w:fill="FFFFFF"/>
        </w:rPr>
        <w:t>form&gt; tag</w:t>
      </w:r>
      <w:r w:rsidR="009A617E">
        <w:rPr>
          <w:rFonts w:ascii="Arial" w:hAnsi="Arial" w:cs="Arial"/>
          <w:color w:val="242729"/>
          <w:sz w:val="23"/>
          <w:szCs w:val="23"/>
          <w:shd w:val="clear" w:color="auto" w:fill="FFFFFF"/>
        </w:rPr>
        <w:t xml:space="preserve"> containing the submit</w:t>
      </w:r>
      <w:r w:rsidR="0047192F">
        <w:rPr>
          <w:rFonts w:ascii="Arial" w:hAnsi="Arial" w:cs="Arial"/>
          <w:color w:val="242729"/>
          <w:sz w:val="23"/>
          <w:szCs w:val="23"/>
          <w:shd w:val="clear" w:color="auto" w:fill="FFFFFF"/>
        </w:rPr>
        <w:t xml:space="preserve"> button </w:t>
      </w:r>
    </w:p>
    <w:p w14:paraId="26534314" w14:textId="2529533A" w:rsidR="009A617E" w:rsidRDefault="006D403A" w:rsidP="009A617E">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Variables submitted to servers have names defined by “name=”…””</w:t>
      </w:r>
    </w:p>
    <w:p w14:paraId="3D6A8F11" w14:textId="7AFDC82B" w:rsidR="002E24BA" w:rsidRDefault="002E24BA" w:rsidP="009A617E">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There are 2 ways to submit:</w:t>
      </w:r>
    </w:p>
    <w:p w14:paraId="74F50990" w14:textId="318C27DB" w:rsidR="00011F90" w:rsidRDefault="00011F90" w:rsidP="00DC0852">
      <w:pPr>
        <w:pStyle w:val="NormalWeb"/>
        <w:numPr>
          <w:ilvl w:val="0"/>
          <w:numId w:val="2"/>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Input type=</w:t>
      </w:r>
      <w:r w:rsidR="0021767F">
        <w:rPr>
          <w:rFonts w:ascii="Arial" w:hAnsi="Arial" w:cs="Arial"/>
          <w:color w:val="242729"/>
          <w:sz w:val="23"/>
          <w:szCs w:val="23"/>
          <w:shd w:val="clear" w:color="auto" w:fill="FFFFFF"/>
        </w:rPr>
        <w:t>”</w:t>
      </w:r>
      <w:r>
        <w:rPr>
          <w:rFonts w:ascii="Arial" w:hAnsi="Arial" w:cs="Arial"/>
          <w:color w:val="242729"/>
          <w:sz w:val="23"/>
          <w:szCs w:val="23"/>
          <w:shd w:val="clear" w:color="auto" w:fill="FFFFFF"/>
        </w:rPr>
        <w:t>submit</w:t>
      </w:r>
      <w:r w:rsidR="0021767F">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Note that the value=”” is just the text on the submit button, not </w:t>
      </w:r>
      <w:r w:rsidR="00C67A0D">
        <w:rPr>
          <w:rFonts w:ascii="Arial" w:hAnsi="Arial" w:cs="Arial"/>
          <w:color w:val="242729"/>
          <w:sz w:val="23"/>
          <w:szCs w:val="23"/>
          <w:shd w:val="clear" w:color="auto" w:fill="FFFFFF"/>
        </w:rPr>
        <w:t xml:space="preserve">the value submitted to the server. Those values are </w:t>
      </w:r>
      <w:r w:rsidR="00731485">
        <w:rPr>
          <w:rFonts w:ascii="Arial" w:hAnsi="Arial" w:cs="Arial"/>
          <w:color w:val="242729"/>
          <w:sz w:val="23"/>
          <w:szCs w:val="23"/>
          <w:shd w:val="clear" w:color="auto" w:fill="FFFFFF"/>
        </w:rPr>
        <w:t xml:space="preserve">the value </w:t>
      </w:r>
      <w:r w:rsidR="00D57B39">
        <w:rPr>
          <w:rFonts w:ascii="Arial" w:hAnsi="Arial" w:cs="Arial"/>
          <w:color w:val="242729"/>
          <w:sz w:val="23"/>
          <w:szCs w:val="23"/>
          <w:shd w:val="clear" w:color="auto" w:fill="FFFFFF"/>
        </w:rPr>
        <w:t>in tags in &lt;form&gt; tag</w:t>
      </w:r>
    </w:p>
    <w:p w14:paraId="23360C1E" w14:textId="102355CE" w:rsidR="00D2242E" w:rsidRDefault="00011F90" w:rsidP="009A617E">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w:t>
      </w:r>
      <w:r w:rsidR="00D2242E">
        <w:rPr>
          <w:rFonts w:ascii="Arial" w:hAnsi="Arial" w:cs="Arial"/>
          <w:color w:val="242729"/>
          <w:sz w:val="23"/>
          <w:szCs w:val="23"/>
          <w:shd w:val="clear" w:color="auto" w:fill="FFFFFF"/>
        </w:rPr>
        <w:t>nput</w:t>
      </w:r>
      <w:r>
        <w:rPr>
          <w:rFonts w:ascii="Arial" w:hAnsi="Arial" w:cs="Arial"/>
          <w:color w:val="242729"/>
          <w:sz w:val="23"/>
          <w:szCs w:val="23"/>
          <w:shd w:val="clear" w:color="auto" w:fill="FFFFFF"/>
        </w:rPr>
        <w:t xml:space="preserve"> type=”submit” value=”text on the submit button”&gt;</w:t>
      </w:r>
    </w:p>
    <w:p w14:paraId="369F794F" w14:textId="3FAC8832" w:rsidR="00DC0852" w:rsidRDefault="0021767F" w:rsidP="00DC0852">
      <w:pPr>
        <w:pStyle w:val="NormalWeb"/>
        <w:numPr>
          <w:ilvl w:val="0"/>
          <w:numId w:val="2"/>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 xml:space="preserve">Button type=”submit”. Button allows </w:t>
      </w:r>
      <w:r w:rsidR="00C2018E">
        <w:rPr>
          <w:rFonts w:ascii="Arial" w:hAnsi="Arial" w:cs="Arial"/>
          <w:color w:val="242729"/>
          <w:sz w:val="23"/>
          <w:szCs w:val="23"/>
          <w:shd w:val="clear" w:color="auto" w:fill="FFFFFF"/>
        </w:rPr>
        <w:t xml:space="preserve">non-text label on the button while input type=submit </w:t>
      </w:r>
      <w:r w:rsidR="00C94C32">
        <w:rPr>
          <w:rFonts w:ascii="Arial" w:hAnsi="Arial" w:cs="Arial"/>
          <w:color w:val="242729"/>
          <w:sz w:val="23"/>
          <w:szCs w:val="23"/>
          <w:shd w:val="clear" w:color="auto" w:fill="FFFFFF"/>
        </w:rPr>
        <w:t xml:space="preserve">allows </w:t>
      </w:r>
      <w:r w:rsidR="005213A5">
        <w:rPr>
          <w:rFonts w:ascii="Arial" w:hAnsi="Arial" w:cs="Arial"/>
          <w:color w:val="242729"/>
          <w:sz w:val="23"/>
          <w:szCs w:val="23"/>
          <w:shd w:val="clear" w:color="auto" w:fill="FFFFFF"/>
        </w:rPr>
        <w:t xml:space="preserve">only </w:t>
      </w:r>
      <w:proofErr w:type="spellStart"/>
      <w:r w:rsidR="005213A5">
        <w:rPr>
          <w:rFonts w:ascii="Arial" w:hAnsi="Arial" w:cs="Arial"/>
          <w:color w:val="242729"/>
          <w:sz w:val="23"/>
          <w:szCs w:val="23"/>
          <w:shd w:val="clear" w:color="auto" w:fill="FFFFFF"/>
        </w:rPr>
        <w:t>tẽt</w:t>
      </w:r>
      <w:proofErr w:type="spellEnd"/>
    </w:p>
    <w:p w14:paraId="5D993343" w14:textId="00B69788" w:rsidR="004E67BF" w:rsidRDefault="00B52B5C" w:rsidP="004E67BF">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Hidden input. When a programmer wants </w:t>
      </w:r>
      <w:r w:rsidR="004E67BF">
        <w:rPr>
          <w:rFonts w:ascii="Arial" w:hAnsi="Arial" w:cs="Arial"/>
          <w:color w:val="242729"/>
          <w:sz w:val="23"/>
          <w:szCs w:val="23"/>
          <w:shd w:val="clear" w:color="auto" w:fill="FFFFFF"/>
        </w:rPr>
        <w:t>submit info that is not entered by users, he can put it in a hidden input.</w:t>
      </w:r>
    </w:p>
    <w:p w14:paraId="77DFE89C" w14:textId="01AD853D" w:rsidR="004E67BF" w:rsidRDefault="004E67BF" w:rsidP="004E67BF">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type=”hidden” name=”</w:t>
      </w:r>
      <w:proofErr w:type="spellStart"/>
      <w:r>
        <w:rPr>
          <w:rFonts w:ascii="Arial" w:hAnsi="Arial" w:cs="Arial"/>
          <w:color w:val="242729"/>
          <w:sz w:val="23"/>
          <w:szCs w:val="23"/>
          <w:shd w:val="clear" w:color="auto" w:fill="FFFFFF"/>
        </w:rPr>
        <w:t>variable_name</w:t>
      </w:r>
      <w:proofErr w:type="spellEnd"/>
      <w:r>
        <w:rPr>
          <w:rFonts w:ascii="Arial" w:hAnsi="Arial" w:cs="Arial"/>
          <w:color w:val="242729"/>
          <w:sz w:val="23"/>
          <w:szCs w:val="23"/>
          <w:shd w:val="clear" w:color="auto" w:fill="FFFFFF"/>
        </w:rPr>
        <w:t>” value=”</w:t>
      </w:r>
      <w:proofErr w:type="spellStart"/>
      <w:r>
        <w:rPr>
          <w:rFonts w:ascii="Arial" w:hAnsi="Arial" w:cs="Arial"/>
          <w:color w:val="242729"/>
          <w:sz w:val="23"/>
          <w:szCs w:val="23"/>
          <w:shd w:val="clear" w:color="auto" w:fill="FFFFFF"/>
        </w:rPr>
        <w:t>valuetosubmit</w:t>
      </w:r>
      <w:proofErr w:type="spellEnd"/>
      <w:r>
        <w:rPr>
          <w:rFonts w:ascii="Arial" w:hAnsi="Arial" w:cs="Arial"/>
          <w:color w:val="242729"/>
          <w:sz w:val="23"/>
          <w:szCs w:val="23"/>
          <w:shd w:val="clear" w:color="auto" w:fill="FFFFFF"/>
        </w:rPr>
        <w:t>”&gt;</w:t>
      </w:r>
    </w:p>
    <w:p w14:paraId="78DD25A3" w14:textId="3F21B178" w:rsidR="00FD48CC" w:rsidRDefault="008E4736" w:rsidP="00FD48CC">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 html page should be divided into divisions, e.g. “header”, “</w:t>
      </w:r>
      <w:r w:rsidR="003906B7">
        <w:rPr>
          <w:rFonts w:ascii="Arial" w:hAnsi="Arial" w:cs="Arial"/>
          <w:color w:val="242729"/>
          <w:sz w:val="23"/>
          <w:szCs w:val="23"/>
          <w:shd w:val="clear" w:color="auto" w:fill="FFFFFF"/>
        </w:rPr>
        <w:t>content</w:t>
      </w:r>
      <w:r>
        <w:rPr>
          <w:rFonts w:ascii="Arial" w:hAnsi="Arial" w:cs="Arial"/>
          <w:color w:val="242729"/>
          <w:sz w:val="23"/>
          <w:szCs w:val="23"/>
          <w:shd w:val="clear" w:color="auto" w:fill="FFFFFF"/>
        </w:rPr>
        <w:t>”, “footer”</w:t>
      </w:r>
      <w:r w:rsidR="00C32861">
        <w:rPr>
          <w:rFonts w:ascii="Arial" w:hAnsi="Arial" w:cs="Arial"/>
          <w:color w:val="242729"/>
          <w:sz w:val="23"/>
          <w:szCs w:val="23"/>
          <w:shd w:val="clear" w:color="auto" w:fill="FFFFFF"/>
        </w:rPr>
        <w:t>. Use &lt;div</w:t>
      </w:r>
      <w:r w:rsidR="005550F0">
        <w:rPr>
          <w:rFonts w:ascii="Arial" w:hAnsi="Arial" w:cs="Arial"/>
          <w:color w:val="242729"/>
          <w:sz w:val="23"/>
          <w:szCs w:val="23"/>
          <w:shd w:val="clear" w:color="auto" w:fill="FFFFFF"/>
        </w:rPr>
        <w:t xml:space="preserve"> id=”header”</w:t>
      </w:r>
      <w:r w:rsidR="00C32861">
        <w:rPr>
          <w:rFonts w:ascii="Arial" w:hAnsi="Arial" w:cs="Arial"/>
          <w:color w:val="242729"/>
          <w:sz w:val="23"/>
          <w:szCs w:val="23"/>
          <w:shd w:val="clear" w:color="auto" w:fill="FFFFFF"/>
        </w:rPr>
        <w:t xml:space="preserve">&gt; </w:t>
      </w:r>
      <w:r w:rsidR="005550F0">
        <w:rPr>
          <w:rFonts w:ascii="Arial" w:hAnsi="Arial" w:cs="Arial"/>
          <w:color w:val="242729"/>
          <w:sz w:val="23"/>
          <w:szCs w:val="23"/>
          <w:shd w:val="clear" w:color="auto" w:fill="FFFFFF"/>
        </w:rPr>
        <w:t>or &lt;div id=”</w:t>
      </w:r>
      <w:r w:rsidR="003906B7">
        <w:rPr>
          <w:rFonts w:ascii="Arial" w:hAnsi="Arial" w:cs="Arial"/>
          <w:color w:val="242729"/>
          <w:sz w:val="23"/>
          <w:szCs w:val="23"/>
          <w:shd w:val="clear" w:color="auto" w:fill="FFFFFF"/>
        </w:rPr>
        <w:t>content</w:t>
      </w:r>
      <w:r w:rsidR="005550F0">
        <w:rPr>
          <w:rFonts w:ascii="Arial" w:hAnsi="Arial" w:cs="Arial"/>
          <w:color w:val="242729"/>
          <w:sz w:val="23"/>
          <w:szCs w:val="23"/>
          <w:shd w:val="clear" w:color="auto" w:fill="FFFFFF"/>
        </w:rPr>
        <w:t xml:space="preserve">”&gt; </w:t>
      </w:r>
      <w:r w:rsidR="00C32861">
        <w:rPr>
          <w:rFonts w:ascii="Arial" w:hAnsi="Arial" w:cs="Arial"/>
          <w:color w:val="242729"/>
          <w:sz w:val="23"/>
          <w:szCs w:val="23"/>
          <w:shd w:val="clear" w:color="auto" w:fill="FFFFFF"/>
        </w:rPr>
        <w:t>to do this.</w:t>
      </w:r>
    </w:p>
    <w:p w14:paraId="3A5C818D" w14:textId="70BA9856" w:rsidR="005550F0" w:rsidRDefault="005550F0" w:rsidP="005550F0">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Since </w:t>
      </w:r>
      <w:r w:rsidR="007F1667">
        <w:rPr>
          <w:rFonts w:ascii="Arial" w:hAnsi="Arial" w:cs="Arial"/>
          <w:color w:val="242729"/>
          <w:sz w:val="23"/>
          <w:szCs w:val="23"/>
          <w:shd w:val="clear" w:color="auto" w:fill="FFFFFF"/>
        </w:rPr>
        <w:t>&lt;div id=”header”&gt; is so common that it becomes &lt;header&gt; in HTML5.</w:t>
      </w:r>
    </w:p>
    <w:p w14:paraId="417301F8" w14:textId="2D4231E6" w:rsidR="00713063" w:rsidRDefault="00713063" w:rsidP="005550F0">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Note &lt;header&gt; is different from &lt;head&gt;.</w:t>
      </w:r>
    </w:p>
    <w:p w14:paraId="1C34D96A" w14:textId="34534A6B" w:rsidR="005F3692" w:rsidRDefault="000B09E4" w:rsidP="005F3692">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Websites often have a dedicated section for navigational links (like Homepage, Back, Forward, </w:t>
      </w:r>
      <w:proofErr w:type="spellStart"/>
      <w:r>
        <w:rPr>
          <w:rFonts w:ascii="Arial" w:hAnsi="Arial" w:cs="Arial"/>
          <w:color w:val="242729"/>
          <w:sz w:val="23"/>
          <w:szCs w:val="23"/>
          <w:shd w:val="clear" w:color="auto" w:fill="FFFFFF"/>
        </w:rPr>
        <w:t>etc</w:t>
      </w:r>
      <w:proofErr w:type="spellEnd"/>
      <w:r>
        <w:rPr>
          <w:rFonts w:ascii="Arial" w:hAnsi="Arial" w:cs="Arial"/>
          <w:color w:val="242729"/>
          <w:sz w:val="23"/>
          <w:szCs w:val="23"/>
          <w:shd w:val="clear" w:color="auto" w:fill="FFFFFF"/>
        </w:rPr>
        <w:t>).</w:t>
      </w:r>
      <w:r w:rsidR="00A05B46">
        <w:rPr>
          <w:rFonts w:ascii="Arial" w:hAnsi="Arial" w:cs="Arial"/>
          <w:color w:val="242729"/>
          <w:sz w:val="23"/>
          <w:szCs w:val="23"/>
          <w:shd w:val="clear" w:color="auto" w:fill="FFFFFF"/>
        </w:rPr>
        <w:t xml:space="preserve"> Since this is so common that this section becomes a tag &lt;nav&gt;</w:t>
      </w:r>
      <w:r w:rsidR="0010203B">
        <w:rPr>
          <w:rFonts w:ascii="Arial" w:hAnsi="Arial" w:cs="Arial"/>
          <w:color w:val="242729"/>
          <w:sz w:val="23"/>
          <w:szCs w:val="23"/>
          <w:shd w:val="clear" w:color="auto" w:fill="FFFFFF"/>
        </w:rPr>
        <w:t>. This tag is often put in &lt;Header&gt;</w:t>
      </w:r>
    </w:p>
    <w:p w14:paraId="193AFB99" w14:textId="27160C47" w:rsidR="00ED79F6" w:rsidRPr="005F3692" w:rsidRDefault="0064029A" w:rsidP="005F3692">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sidRPr="005F3692">
        <w:rPr>
          <w:rFonts w:ascii="Arial" w:hAnsi="Arial" w:cs="Arial"/>
          <w:color w:val="242729"/>
          <w:sz w:val="23"/>
          <w:szCs w:val="23"/>
          <w:shd w:val="clear" w:color="auto" w:fill="FFFFFF"/>
        </w:rPr>
        <w:t>A</w:t>
      </w:r>
      <w:r w:rsidR="00203418" w:rsidRPr="005F3692">
        <w:rPr>
          <w:rFonts w:ascii="Arial" w:hAnsi="Arial" w:cs="Arial"/>
          <w:color w:val="242729"/>
          <w:sz w:val="23"/>
          <w:szCs w:val="23"/>
          <w:shd w:val="clear" w:color="auto" w:fill="FFFFFF"/>
        </w:rPr>
        <w:t>rticle</w:t>
      </w:r>
      <w:r w:rsidRPr="005F3692">
        <w:rPr>
          <w:rFonts w:ascii="Arial" w:hAnsi="Arial" w:cs="Arial"/>
          <w:color w:val="242729"/>
          <w:sz w:val="23"/>
          <w:szCs w:val="23"/>
          <w:shd w:val="clear" w:color="auto" w:fill="FFFFFF"/>
        </w:rPr>
        <w:t xml:space="preserve"> tag </w:t>
      </w:r>
      <w:r w:rsidR="00ED79F6" w:rsidRPr="005F3692">
        <w:rPr>
          <w:rFonts w:ascii="Verdana" w:hAnsi="Verdana"/>
          <w:color w:val="000000"/>
          <w:sz w:val="23"/>
          <w:szCs w:val="23"/>
        </w:rPr>
        <w:t>specifies independent, self-contained content. An article should make sense on its own and it should be possible to distribute it independently from the rest of the site.</w:t>
      </w:r>
    </w:p>
    <w:p w14:paraId="301F6817" w14:textId="188FF3FC" w:rsidR="00F06C8E" w:rsidRPr="00B0217E" w:rsidRDefault="00F06C8E" w:rsidP="00B0217E">
      <w:pPr>
        <w:pStyle w:val="ListParagraph"/>
        <w:numPr>
          <w:ilvl w:val="0"/>
          <w:numId w:val="1"/>
        </w:numPr>
      </w:pPr>
      <w:r w:rsidRPr="00B0217E">
        <w:t>&lt;div&gt; Vs &lt;Section&gt;</w:t>
      </w:r>
    </w:p>
    <w:p w14:paraId="3FE90AD4" w14:textId="77777777" w:rsidR="00F06C8E" w:rsidRPr="00F06C8E" w:rsidRDefault="00F06C8E" w:rsidP="00F06C8E">
      <w:pPr>
        <w:pStyle w:val="ListParagraph"/>
        <w:shd w:val="clear" w:color="auto" w:fill="FFFFFF"/>
        <w:spacing w:after="0" w:line="240" w:lineRule="auto"/>
        <w:textAlignment w:val="baseline"/>
        <w:rPr>
          <w:rFonts w:ascii="Arial" w:eastAsia="Times New Roman" w:hAnsi="Arial" w:cs="Arial"/>
          <w:color w:val="242729"/>
          <w:sz w:val="23"/>
          <w:szCs w:val="23"/>
        </w:rPr>
      </w:pPr>
      <w:r w:rsidRPr="00F06C8E">
        <w:rPr>
          <w:rFonts w:ascii="Consolas" w:eastAsia="Times New Roman" w:hAnsi="Consolas" w:cs="Courier New"/>
          <w:b/>
          <w:bCs/>
          <w:color w:val="242729"/>
          <w:sz w:val="20"/>
          <w:szCs w:val="20"/>
          <w:bdr w:val="none" w:sz="0" w:space="0" w:color="auto" w:frame="1"/>
        </w:rPr>
        <w:t>&lt;div&gt;:</w:t>
      </w:r>
      <w:r w:rsidRPr="00F06C8E">
        <w:rPr>
          <w:rFonts w:ascii="Arial" w:eastAsia="Times New Roman" w:hAnsi="Arial" w:cs="Arial"/>
          <w:color w:val="242729"/>
          <w:sz w:val="23"/>
          <w:szCs w:val="23"/>
        </w:rPr>
        <w:t> The </w:t>
      </w:r>
      <w:hyperlink r:id="rId7" w:history="1">
        <w:r w:rsidRPr="00F06C8E">
          <w:rPr>
            <w:rFonts w:ascii="inherit" w:eastAsia="Times New Roman" w:hAnsi="inherit" w:cs="Arial"/>
            <w:color w:val="0000FF"/>
            <w:sz w:val="23"/>
            <w:szCs w:val="23"/>
            <w:u w:val="single"/>
            <w:bdr w:val="none" w:sz="0" w:space="0" w:color="auto" w:frame="1"/>
          </w:rPr>
          <w:t>HTML</w:t>
        </w:r>
      </w:hyperlink>
      <w:r w:rsidRPr="00F06C8E">
        <w:rPr>
          <w:rFonts w:ascii="Arial" w:eastAsia="Times New Roman" w:hAnsi="Arial" w:cs="Arial"/>
          <w:color w:val="242729"/>
          <w:sz w:val="23"/>
          <w:szCs w:val="23"/>
        </w:rPr>
        <w:t> element (or HTML Document Division Element) is the generic container for flow content, which does not inherently represent anything. It can be used to group elements for styling purposes (using the class or id attributes), or because they share attribute values, such as lang. It should be used only when no other semantic element (such as </w:t>
      </w:r>
      <w:r w:rsidRPr="00F06C8E">
        <w:rPr>
          <w:rFonts w:ascii="Consolas" w:eastAsia="Times New Roman" w:hAnsi="Consolas" w:cs="Courier New"/>
          <w:color w:val="242729"/>
          <w:sz w:val="20"/>
          <w:szCs w:val="20"/>
          <w:bdr w:val="none" w:sz="0" w:space="0" w:color="auto" w:frame="1"/>
        </w:rPr>
        <w:t>&lt;article&gt;</w:t>
      </w:r>
      <w:r w:rsidRPr="00F06C8E">
        <w:rPr>
          <w:rFonts w:ascii="Arial" w:eastAsia="Times New Roman" w:hAnsi="Arial" w:cs="Arial"/>
          <w:color w:val="242729"/>
          <w:sz w:val="23"/>
          <w:szCs w:val="23"/>
        </w:rPr>
        <w:t> or </w:t>
      </w:r>
      <w:r w:rsidRPr="00F06C8E">
        <w:rPr>
          <w:rFonts w:ascii="Consolas" w:eastAsia="Times New Roman" w:hAnsi="Consolas" w:cs="Courier New"/>
          <w:color w:val="242729"/>
          <w:sz w:val="20"/>
          <w:szCs w:val="20"/>
          <w:bdr w:val="none" w:sz="0" w:space="0" w:color="auto" w:frame="1"/>
        </w:rPr>
        <w:t>&lt;nav&gt;</w:t>
      </w:r>
      <w:r w:rsidRPr="00F06C8E">
        <w:rPr>
          <w:rFonts w:ascii="Arial" w:eastAsia="Times New Roman" w:hAnsi="Arial" w:cs="Arial"/>
          <w:color w:val="242729"/>
          <w:sz w:val="23"/>
          <w:szCs w:val="23"/>
        </w:rPr>
        <w:t>) is appropriate.</w:t>
      </w:r>
    </w:p>
    <w:p w14:paraId="12399C63" w14:textId="025B8ECF" w:rsidR="00203418" w:rsidRDefault="00F06C8E" w:rsidP="00F06C8E">
      <w:pPr>
        <w:pStyle w:val="ListParagraph"/>
        <w:shd w:val="clear" w:color="auto" w:fill="FFFFFF"/>
        <w:spacing w:after="0" w:line="240" w:lineRule="auto"/>
        <w:textAlignment w:val="baseline"/>
        <w:rPr>
          <w:rFonts w:ascii="Arial" w:eastAsia="Times New Roman" w:hAnsi="Arial" w:cs="Arial"/>
          <w:color w:val="242729"/>
          <w:sz w:val="23"/>
          <w:szCs w:val="23"/>
        </w:rPr>
      </w:pPr>
      <w:r w:rsidRPr="00F06C8E">
        <w:rPr>
          <w:rFonts w:ascii="Consolas" w:eastAsia="Times New Roman" w:hAnsi="Consolas" w:cs="Courier New"/>
          <w:b/>
          <w:bCs/>
          <w:color w:val="242729"/>
          <w:sz w:val="20"/>
          <w:szCs w:val="20"/>
          <w:bdr w:val="none" w:sz="0" w:space="0" w:color="auto" w:frame="1"/>
        </w:rPr>
        <w:t>&lt;section&gt;:</w:t>
      </w:r>
      <w:r w:rsidRPr="00F06C8E">
        <w:rPr>
          <w:rFonts w:ascii="Arial" w:eastAsia="Times New Roman" w:hAnsi="Arial" w:cs="Arial"/>
          <w:color w:val="242729"/>
          <w:sz w:val="23"/>
          <w:szCs w:val="23"/>
        </w:rPr>
        <w:t> The </w:t>
      </w:r>
      <w:hyperlink r:id="rId8" w:history="1">
        <w:r w:rsidRPr="00F06C8E">
          <w:rPr>
            <w:rFonts w:ascii="inherit" w:eastAsia="Times New Roman" w:hAnsi="inherit" w:cs="Arial"/>
            <w:color w:val="0000FF"/>
            <w:sz w:val="23"/>
            <w:szCs w:val="23"/>
            <w:u w:val="single"/>
            <w:bdr w:val="none" w:sz="0" w:space="0" w:color="auto" w:frame="1"/>
          </w:rPr>
          <w:t>HTML</w:t>
        </w:r>
      </w:hyperlink>
      <w:r w:rsidRPr="00F06C8E">
        <w:rPr>
          <w:rFonts w:ascii="Arial" w:eastAsia="Times New Roman" w:hAnsi="Arial" w:cs="Arial"/>
          <w:color w:val="242729"/>
          <w:sz w:val="23"/>
          <w:szCs w:val="23"/>
        </w:rPr>
        <w:t> Section element (</w:t>
      </w:r>
      <w:r w:rsidRPr="00F06C8E">
        <w:rPr>
          <w:rFonts w:ascii="Consolas" w:eastAsia="Times New Roman" w:hAnsi="Consolas" w:cs="Courier New"/>
          <w:color w:val="242729"/>
          <w:sz w:val="20"/>
          <w:szCs w:val="20"/>
          <w:bdr w:val="none" w:sz="0" w:space="0" w:color="auto" w:frame="1"/>
        </w:rPr>
        <w:t>&lt;section&gt;</w:t>
      </w:r>
      <w:r w:rsidRPr="00F06C8E">
        <w:rPr>
          <w:rFonts w:ascii="Arial" w:eastAsia="Times New Roman" w:hAnsi="Arial" w:cs="Arial"/>
          <w:color w:val="242729"/>
          <w:sz w:val="23"/>
          <w:szCs w:val="23"/>
        </w:rPr>
        <w:t>) represents a generic section of a document, i.e., a thematic grouping of content, typically with a heading.</w:t>
      </w:r>
      <w:r w:rsidR="00541E2D">
        <w:rPr>
          <w:rFonts w:ascii="Arial" w:eastAsia="Times New Roman" w:hAnsi="Arial" w:cs="Arial"/>
          <w:color w:val="242729"/>
          <w:sz w:val="23"/>
          <w:szCs w:val="23"/>
        </w:rPr>
        <w:t xml:space="preserve"> For exp: each chapter should be a section.</w:t>
      </w:r>
    </w:p>
    <w:p w14:paraId="66F7B4AA" w14:textId="3CD9EB69" w:rsidR="001F0D9A" w:rsidRDefault="00A6332D" w:rsidP="001F0D9A">
      <w:pPr>
        <w:pStyle w:val="ListParagraph"/>
        <w:numPr>
          <w:ilvl w:val="0"/>
          <w:numId w:val="1"/>
        </w:numPr>
      </w:pPr>
      <w:r>
        <w:t xml:space="preserve">Aside is used for example </w:t>
      </w:r>
      <w:r w:rsidR="001F0D9A">
        <w:t>ads</w:t>
      </w:r>
    </w:p>
    <w:p w14:paraId="0F28DFEF" w14:textId="3CCE87F4" w:rsidR="001F0D9A" w:rsidRDefault="001F0D9A" w:rsidP="001F0D9A">
      <w:pPr>
        <w:pStyle w:val="ListParagraph"/>
        <w:numPr>
          <w:ilvl w:val="0"/>
          <w:numId w:val="1"/>
        </w:numPr>
      </w:pPr>
      <w:r>
        <w:t xml:space="preserve">A structure of a webpage: </w:t>
      </w:r>
      <w:r w:rsidR="005E3468">
        <w:t>header, nav, body (articles), footer, aside</w:t>
      </w:r>
    </w:p>
    <w:p w14:paraId="0FD8DACD" w14:textId="6483DE54" w:rsidR="00F45500" w:rsidRPr="00A6332D" w:rsidRDefault="00F45500" w:rsidP="00F45500">
      <w:pPr>
        <w:pStyle w:val="ListParagraph"/>
      </w:pPr>
      <w:r>
        <w:rPr>
          <w:noProof/>
        </w:rPr>
        <w:drawing>
          <wp:inline distT="0" distB="0" distL="0" distR="0" wp14:anchorId="31F52677" wp14:editId="24D176ED">
            <wp:extent cx="429577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3248025"/>
                    </a:xfrm>
                    <a:prstGeom prst="rect">
                      <a:avLst/>
                    </a:prstGeom>
                  </pic:spPr>
                </pic:pic>
              </a:graphicData>
            </a:graphic>
          </wp:inline>
        </w:drawing>
      </w:r>
    </w:p>
    <w:p w14:paraId="7533F932" w14:textId="77777777" w:rsidR="007374FE" w:rsidRDefault="007374FE">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p w14:paraId="69756653" w14:textId="77777777" w:rsidR="00B0217E" w:rsidRDefault="00B0217E" w:rsidP="00B0217E">
      <w:pPr>
        <w:pStyle w:val="Heading1"/>
        <w:rPr>
          <w:shd w:val="clear" w:color="auto" w:fill="FFFFFF"/>
        </w:rPr>
      </w:pPr>
      <w:r>
        <w:rPr>
          <w:shd w:val="clear" w:color="auto" w:fill="FFFFFF"/>
        </w:rPr>
        <w:lastRenderedPageBreak/>
        <w:t>CSS</w:t>
      </w:r>
    </w:p>
    <w:p w14:paraId="57E35D9C" w14:textId="77777777" w:rsidR="00B0217E" w:rsidRDefault="00B0217E" w:rsidP="00B0217E">
      <w:pPr>
        <w:pStyle w:val="ListParagraph"/>
        <w:numPr>
          <w:ilvl w:val="0"/>
          <w:numId w:val="3"/>
        </w:numPr>
      </w:pPr>
      <w:r>
        <w:t>3 ways to insert CSS with Keyword = Style</w:t>
      </w:r>
    </w:p>
    <w:p w14:paraId="488B133F" w14:textId="77777777" w:rsidR="00B0217E" w:rsidRDefault="00B0217E" w:rsidP="00B0217E">
      <w:r>
        <w:t>Inline CSS: style=”color: red;”</w:t>
      </w:r>
    </w:p>
    <w:p w14:paraId="1A6E2F1B" w14:textId="77777777" w:rsidR="00B0217E" w:rsidRDefault="00B0217E" w:rsidP="00B0217E">
      <w:r>
        <w:t xml:space="preserve">Internal CSS: </w:t>
      </w:r>
    </w:p>
    <w:p w14:paraId="1011E2C6" w14:textId="77777777" w:rsidR="00B0217E" w:rsidRDefault="00B0217E" w:rsidP="00B0217E">
      <w:r>
        <w:tab/>
        <w:t>h1{color: red;}</w:t>
      </w:r>
    </w:p>
    <w:p w14:paraId="19356FBE" w14:textId="77777777" w:rsidR="00B0217E" w:rsidRDefault="00B0217E" w:rsidP="00B0217E">
      <w:r>
        <w:t>&lt;/style&gt;</w:t>
      </w:r>
    </w:p>
    <w:p w14:paraId="320C8D23" w14:textId="77777777" w:rsidR="00B0217E" w:rsidRDefault="00B0217E" w:rsidP="00B0217E">
      <w:r>
        <w:t>External CSS:</w:t>
      </w:r>
    </w:p>
    <w:p w14:paraId="268F4BA3" w14:textId="77777777" w:rsidR="00B0217E" w:rsidRDefault="00B0217E" w:rsidP="00B0217E">
      <w:r>
        <w:t xml:space="preserve">&lt;style&gt; </w:t>
      </w:r>
    </w:p>
    <w:p w14:paraId="62557079" w14:textId="77777777" w:rsidR="00B0217E" w:rsidRDefault="00B0217E" w:rsidP="00B0217E">
      <w:r>
        <w:t xml:space="preserve">&lt;link </w:t>
      </w:r>
      <w:proofErr w:type="spellStart"/>
      <w:r>
        <w:t>rel</w:t>
      </w:r>
      <w:proofErr w:type="spellEnd"/>
      <w:r>
        <w:t xml:space="preserve">=”stylesheet </w:t>
      </w:r>
      <w:proofErr w:type="spellStart"/>
      <w:r>
        <w:t>href</w:t>
      </w:r>
      <w:proofErr w:type="spellEnd"/>
      <w:r>
        <w:t>=”…”&gt;</w:t>
      </w:r>
    </w:p>
    <w:p w14:paraId="02C8BE02" w14:textId="77777777" w:rsidR="00B0217E" w:rsidRDefault="00B0217E" w:rsidP="00B0217E">
      <w:pPr>
        <w:pStyle w:val="ListParagraph"/>
        <w:numPr>
          <w:ilvl w:val="0"/>
          <w:numId w:val="3"/>
        </w:numPr>
      </w:pPr>
      <w:r>
        <w:t>3 types of selectors with specificity increasing order: element, class, id (Note an id is always unique)</w:t>
      </w:r>
    </w:p>
    <w:p w14:paraId="6A2E035A" w14:textId="77777777" w:rsidR="00B0217E" w:rsidRDefault="00B0217E" w:rsidP="00B0217E">
      <w:pPr>
        <w:pStyle w:val="ListParagraph"/>
      </w:pPr>
      <w:r>
        <w:t>Another type of selector: attribute</w:t>
      </w:r>
    </w:p>
    <w:p w14:paraId="02438F7C" w14:textId="77777777" w:rsidR="00B0217E" w:rsidRDefault="00B0217E" w:rsidP="00B0217E">
      <w:r>
        <w:t>An exp of Id selectors is footer.</w:t>
      </w:r>
    </w:p>
    <w:p w14:paraId="74E42EDB" w14:textId="77777777" w:rsidR="00B0217E" w:rsidRDefault="00B0217E" w:rsidP="00B0217E">
      <w:r>
        <w:t>element{</w:t>
      </w:r>
    </w:p>
    <w:p w14:paraId="70E68B35" w14:textId="77777777" w:rsidR="00B0217E" w:rsidRDefault="00B0217E" w:rsidP="00B0217E">
      <w:r>
        <w:t>}</w:t>
      </w:r>
    </w:p>
    <w:p w14:paraId="57776691" w14:textId="77777777" w:rsidR="00B0217E" w:rsidRDefault="00B0217E" w:rsidP="00B0217E">
      <w:r>
        <w:t>.class{</w:t>
      </w:r>
    </w:p>
    <w:p w14:paraId="1AA69B53" w14:textId="77777777" w:rsidR="00B0217E" w:rsidRDefault="00B0217E" w:rsidP="00B0217E">
      <w:r>
        <w:t>}</w:t>
      </w:r>
    </w:p>
    <w:p w14:paraId="04A1800B" w14:textId="77777777" w:rsidR="00B0217E" w:rsidRDefault="00B0217E" w:rsidP="00B0217E">
      <w:r>
        <w:t>#id{</w:t>
      </w:r>
    </w:p>
    <w:p w14:paraId="42B9E503" w14:textId="77777777" w:rsidR="00B0217E" w:rsidRDefault="00B0217E" w:rsidP="00B0217E">
      <w:r>
        <w:t>}</w:t>
      </w:r>
    </w:p>
    <w:p w14:paraId="709374B6" w14:textId="77777777" w:rsidR="00B0217E" w:rsidRDefault="00B0217E" w:rsidP="00B0217E">
      <w:r>
        <w:t>[attribute]{}</w:t>
      </w:r>
    </w:p>
    <w:p w14:paraId="63F1550A" w14:textId="77777777" w:rsidR="00B0217E" w:rsidRDefault="00B0217E" w:rsidP="00B0217E">
      <w:pPr>
        <w:pStyle w:val="ListParagraph"/>
        <w:numPr>
          <w:ilvl w:val="0"/>
          <w:numId w:val="3"/>
        </w:numPr>
      </w:pPr>
      <w:r>
        <w:t xml:space="preserve">Why </w:t>
      </w:r>
      <w:proofErr w:type="spellStart"/>
      <w:r>
        <w:t>redundance</w:t>
      </w:r>
      <w:proofErr w:type="spellEnd"/>
      <w:r>
        <w:t xml:space="preserve"> makes sense</w:t>
      </w:r>
    </w:p>
    <w:p w14:paraId="3C584244" w14:textId="77777777" w:rsidR="00B0217E" w:rsidRDefault="00B0217E" w:rsidP="00B0217E">
      <w:r>
        <w:t xml:space="preserve">Exp: </w:t>
      </w:r>
    </w:p>
    <w:p w14:paraId="20F2F82E" w14:textId="77777777" w:rsidR="00B0217E" w:rsidRDefault="00B0217E" w:rsidP="00B0217E">
      <w:proofErr w:type="spellStart"/>
      <w:r>
        <w:t>ul#mylist</w:t>
      </w:r>
      <w:proofErr w:type="spellEnd"/>
      <w:r>
        <w:t>{</w:t>
      </w:r>
    </w:p>
    <w:p w14:paraId="2427CF82" w14:textId="77777777" w:rsidR="00B0217E" w:rsidRDefault="00B0217E" w:rsidP="00B0217E">
      <w:r>
        <w:t>}</w:t>
      </w:r>
    </w:p>
    <w:p w14:paraId="26507D0E" w14:textId="77777777" w:rsidR="00B0217E" w:rsidRPr="00293FDD" w:rsidRDefault="00B0217E" w:rsidP="00B0217E">
      <w:r>
        <w:t>#</w:t>
      </w:r>
      <w:proofErr w:type="spellStart"/>
      <w:r>
        <w:t>mylist</w:t>
      </w:r>
      <w:proofErr w:type="spellEnd"/>
      <w:r>
        <w:t xml:space="preserve"> is enough to identify which element but one still writes </w:t>
      </w:r>
      <w:proofErr w:type="spellStart"/>
      <w:r>
        <w:t>ul#mylist</w:t>
      </w:r>
      <w:proofErr w:type="spellEnd"/>
      <w:r>
        <w:t xml:space="preserve"> in order to show where </w:t>
      </w:r>
      <w:proofErr w:type="spellStart"/>
      <w:r>
        <w:t>mylist</w:t>
      </w:r>
      <w:proofErr w:type="spellEnd"/>
      <w:r>
        <w:t xml:space="preserve"> stays at. It’s in </w:t>
      </w:r>
      <w:proofErr w:type="spellStart"/>
      <w:r>
        <w:t>mylist</w:t>
      </w:r>
      <w:proofErr w:type="spellEnd"/>
      <w:r>
        <w:t>.</w:t>
      </w:r>
    </w:p>
    <w:p w14:paraId="78DA38DB" w14:textId="77777777" w:rsidR="00B0217E" w:rsidRDefault="00B0217E" w:rsidP="00B0217E">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Common IDs are: header, footer, sidebar</w:t>
      </w:r>
    </w:p>
    <w:p w14:paraId="66C4214B" w14:textId="77777777" w:rsidR="00B0217E" w:rsidRDefault="00B0217E" w:rsidP="00B0217E">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Common </w:t>
      </w:r>
      <w:proofErr w:type="spellStart"/>
      <w:r>
        <w:rPr>
          <w:rFonts w:ascii="Arial" w:hAnsi="Arial" w:cs="Arial"/>
          <w:color w:val="242729"/>
          <w:sz w:val="23"/>
          <w:szCs w:val="23"/>
          <w:shd w:val="clear" w:color="auto" w:fill="FFFFFF"/>
        </w:rPr>
        <w:t>CLASSes</w:t>
      </w:r>
      <w:proofErr w:type="spellEnd"/>
      <w:r>
        <w:rPr>
          <w:rFonts w:ascii="Arial" w:hAnsi="Arial" w:cs="Arial"/>
          <w:color w:val="242729"/>
          <w:sz w:val="23"/>
          <w:szCs w:val="23"/>
          <w:shd w:val="clear" w:color="auto" w:fill="FFFFFF"/>
        </w:rPr>
        <w:t xml:space="preserve"> are: external-link, highlight</w:t>
      </w:r>
    </w:p>
    <w:p w14:paraId="0D3E1E47" w14:textId="77777777" w:rsidR="00B0217E" w:rsidRPr="004419A0" w:rsidRDefault="00B0217E" w:rsidP="00B0217E">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p>
    <w:p w14:paraId="231C5014" w14:textId="77777777" w:rsidR="00B0217E" w:rsidRDefault="00B0217E" w:rsidP="00B0217E">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Priority of CSS:</w:t>
      </w:r>
    </w:p>
    <w:p w14:paraId="1038D148" w14:textId="77777777" w:rsidR="00B0217E" w:rsidRDefault="00B0217E" w:rsidP="00B0217E">
      <w:pPr>
        <w:pStyle w:val="NormalWeb"/>
        <w:numPr>
          <w:ilvl w:val="1"/>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Inline &gt; Internal &gt; External</w:t>
      </w:r>
    </w:p>
    <w:p w14:paraId="6EC16B9B" w14:textId="77777777" w:rsidR="00B0217E" w:rsidRDefault="00B0217E" w:rsidP="00B0217E">
      <w:pPr>
        <w:pStyle w:val="NormalWeb"/>
        <w:numPr>
          <w:ilvl w:val="1"/>
          <w:numId w:val="3"/>
        </w:numPr>
        <w:shd w:val="clear" w:color="auto" w:fill="FFFFFF"/>
        <w:spacing w:before="0" w:beforeAutospacing="0" w:after="0" w:afterAutospacing="0"/>
        <w:textAlignment w:val="baseline"/>
        <w:rPr>
          <w:rFonts w:ascii="Arial" w:hAnsi="Arial" w:cs="Arial"/>
          <w:color w:val="242729"/>
          <w:sz w:val="23"/>
          <w:szCs w:val="23"/>
        </w:rPr>
      </w:pPr>
      <w:r w:rsidRPr="00B55036">
        <w:rPr>
          <w:rFonts w:ascii="Arial" w:hAnsi="Arial" w:cs="Arial"/>
          <w:color w:val="242729"/>
          <w:sz w:val="23"/>
          <w:szCs w:val="23"/>
        </w:rPr>
        <w:t>Selectors for specific elements &gt; selectors for general elements. Exp: ID &gt; CLASS</w:t>
      </w:r>
    </w:p>
    <w:p w14:paraId="0D49F8D8" w14:textId="77777777" w:rsidR="00B0217E" w:rsidRPr="00B55036" w:rsidRDefault="00B0217E" w:rsidP="00B0217E">
      <w:pPr>
        <w:pStyle w:val="NormalWeb"/>
        <w:numPr>
          <w:ilvl w:val="1"/>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 the CSS file, selectors below will override selectors above</w:t>
      </w:r>
    </w:p>
    <w:p w14:paraId="69DC40B8" w14:textId="77777777" w:rsidR="00B0217E" w:rsidRDefault="00B0217E" w:rsidP="00B0217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!important increase the priority one level</w:t>
      </w:r>
    </w:p>
    <w:p w14:paraId="41ABD345" w14:textId="77777777" w:rsidR="00B0217E" w:rsidRDefault="00B0217E" w:rsidP="00B0217E">
      <w:pPr>
        <w:pStyle w:val="NormalWeb"/>
        <w:shd w:val="clear" w:color="auto" w:fill="FFFFFF"/>
        <w:spacing w:before="0" w:beforeAutospacing="0" w:after="0" w:afterAutospacing="0"/>
        <w:ind w:left="720"/>
        <w:textAlignment w:val="baseline"/>
        <w:rPr>
          <w:rFonts w:ascii="Arial" w:hAnsi="Arial" w:cs="Arial"/>
          <w:color w:val="242729"/>
          <w:sz w:val="23"/>
          <w:szCs w:val="23"/>
        </w:rPr>
      </w:pPr>
    </w:p>
    <w:p w14:paraId="77D4E4A4" w14:textId="77777777" w:rsidR="00B0217E" w:rsidRDefault="00B0217E" w:rsidP="00B0217E">
      <w:pPr>
        <w:pStyle w:val="ListParagraph"/>
        <w:numPr>
          <w:ilvl w:val="0"/>
          <w:numId w:val="3"/>
        </w:numPr>
      </w:pPr>
      <w:r>
        <w:t>CSS unit</w:t>
      </w:r>
    </w:p>
    <w:p w14:paraId="3D545AF8" w14:textId="77777777" w:rsidR="00B0217E" w:rsidRDefault="00B0217E" w:rsidP="00B0217E">
      <w:pPr>
        <w:pStyle w:val="ListParagraph"/>
      </w:pPr>
      <w:r>
        <w:t>Absolute measure:</w:t>
      </w:r>
    </w:p>
    <w:p w14:paraId="6832AB71" w14:textId="77777777" w:rsidR="00B0217E" w:rsidRDefault="00B0217E" w:rsidP="00B0217E">
      <w:pPr>
        <w:pStyle w:val="ListParagraph"/>
      </w:pPr>
      <w:r>
        <w:t>Px: pixel (=1/96 in)</w:t>
      </w:r>
    </w:p>
    <w:p w14:paraId="7AE7F599" w14:textId="77777777" w:rsidR="00B0217E" w:rsidRDefault="00B0217E" w:rsidP="00B0217E">
      <w:pPr>
        <w:pStyle w:val="ListParagraph"/>
      </w:pPr>
      <w:r>
        <w:t>Pt: point (=1/72 in)</w:t>
      </w:r>
    </w:p>
    <w:p w14:paraId="2FC5EFD6" w14:textId="77777777" w:rsidR="00B0217E" w:rsidRDefault="00B0217E" w:rsidP="00B0217E">
      <w:pPr>
        <w:pStyle w:val="ListParagraph"/>
      </w:pPr>
      <w:r>
        <w:t>(note that the size of a pixel is the same for any device. The DPI (dot per in) is actually PPI (pixel per in))</w:t>
      </w:r>
    </w:p>
    <w:p w14:paraId="578EA4F4" w14:textId="77777777" w:rsidR="00B0217E" w:rsidRDefault="00B0217E" w:rsidP="00B0217E">
      <w:pPr>
        <w:pStyle w:val="ListParagraph"/>
      </w:pPr>
      <w:r>
        <w:t>The default size for fonts in website is 16px.</w:t>
      </w:r>
    </w:p>
    <w:p w14:paraId="165B1808" w14:textId="77777777" w:rsidR="00B0217E" w:rsidRDefault="00B0217E" w:rsidP="00B0217E">
      <w:pPr>
        <w:pStyle w:val="ListParagraph"/>
      </w:pPr>
      <w:r>
        <w:lastRenderedPageBreak/>
        <w:t>Relative measure:</w:t>
      </w:r>
    </w:p>
    <w:p w14:paraId="3FB5BA41" w14:textId="77777777" w:rsidR="00B0217E" w:rsidRDefault="00B0217E" w:rsidP="00B0217E">
      <w:pPr>
        <w:pStyle w:val="ListParagraph"/>
      </w:pPr>
      <w:proofErr w:type="spellStart"/>
      <w:r>
        <w:t>Em</w:t>
      </w:r>
      <w:proofErr w:type="spellEnd"/>
      <w:r>
        <w:t xml:space="preserve">: </w:t>
      </w:r>
      <w:r w:rsidRPr="00883C2F">
        <w:t xml:space="preserve">Relative to the font-size of the current </w:t>
      </w:r>
      <w:r>
        <w:t xml:space="preserve">element. </w:t>
      </w:r>
    </w:p>
    <w:p w14:paraId="39B7372A" w14:textId="77777777" w:rsidR="00B0217E" w:rsidRDefault="00B0217E" w:rsidP="00B0217E">
      <w:pPr>
        <w:pStyle w:val="ListParagraph"/>
      </w:pPr>
      <w:r>
        <w:t>E.g. if font-size of a tag is set 20px and then for a child element you set 2em, it will be 40px.</w:t>
      </w:r>
    </w:p>
    <w:p w14:paraId="44CC2125" w14:textId="77777777" w:rsidR="00B0217E" w:rsidRDefault="00B0217E" w:rsidP="00B0217E">
      <w:pPr>
        <w:pStyle w:val="ListParagraph"/>
      </w:pPr>
      <w:r>
        <w:t xml:space="preserve">Rem: </w:t>
      </w:r>
      <w:r w:rsidRPr="00883C2F">
        <w:t xml:space="preserve">Relative to the font-size of the </w:t>
      </w:r>
      <w:r>
        <w:t>ROOT</w:t>
      </w:r>
      <w:r w:rsidRPr="00883C2F">
        <w:t xml:space="preserve"> </w:t>
      </w:r>
      <w:r>
        <w:t xml:space="preserve">element. </w:t>
      </w:r>
    </w:p>
    <w:p w14:paraId="66206EF1" w14:textId="77777777" w:rsidR="00B0217E" w:rsidRDefault="00B0217E" w:rsidP="00B0217E">
      <w:pPr>
        <w:pStyle w:val="ListParagraph"/>
      </w:pPr>
      <w:r>
        <w:t>I guess Root element is the default font-size of browsers, which is 16px.</w:t>
      </w:r>
    </w:p>
    <w:p w14:paraId="054CFFFA" w14:textId="77777777" w:rsidR="00B0217E" w:rsidRDefault="00B0217E" w:rsidP="00B0217E">
      <w:pPr>
        <w:pStyle w:val="ListParagraph"/>
      </w:pPr>
      <w:r>
        <w:t>line-height: 1.5 means 1.5*font-size</w:t>
      </w:r>
    </w:p>
    <w:p w14:paraId="7604C6ED" w14:textId="77777777" w:rsidR="00B0217E" w:rsidRDefault="00B0217E" w:rsidP="00B0217E">
      <w:r>
        <w:t xml:space="preserve">Properties of text-decoration: </w:t>
      </w:r>
    </w:p>
    <w:p w14:paraId="30505946" w14:textId="77777777" w:rsidR="00B0217E" w:rsidRDefault="00B0217E" w:rsidP="00B0217E">
      <w:r>
        <w:t>overline, underline, line-through, none</w:t>
      </w:r>
    </w:p>
    <w:p w14:paraId="157DB0EB" w14:textId="77777777" w:rsidR="00B0217E" w:rsidRDefault="00B0217E" w:rsidP="00B0217E">
      <w:r>
        <w:t>The property none is used to remove the underline for &lt;a&gt; tag that by default has underlines</w:t>
      </w:r>
    </w:p>
    <w:p w14:paraId="11F8DCB9" w14:textId="77777777" w:rsidR="00B0217E" w:rsidRDefault="00B0217E" w:rsidP="00B0217E">
      <w:r>
        <w:br w:type="page"/>
      </w:r>
    </w:p>
    <w:p w14:paraId="13386546" w14:textId="77777777" w:rsidR="00B0217E" w:rsidRDefault="00B0217E" w:rsidP="00B0217E">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lastRenderedPageBreak/>
        <w:t>Basic selectors</w:t>
      </w:r>
    </w:p>
    <w:p w14:paraId="7591ED84" w14:textId="77777777" w:rsidR="00B0217E" w:rsidRDefault="00B0217E" w:rsidP="00B0217E">
      <w:pPr>
        <w:shd w:val="clear" w:color="auto" w:fill="FFFFFF"/>
        <w:rPr>
          <w:rFonts w:ascii="Arial" w:hAnsi="Arial" w:cs="Arial"/>
          <w:b/>
          <w:bCs/>
          <w:color w:val="333333"/>
          <w:spacing w:val="-1"/>
        </w:rPr>
      </w:pPr>
      <w:hyperlink r:id="rId10" w:history="1">
        <w:r>
          <w:rPr>
            <w:rStyle w:val="Hyperlink"/>
            <w:rFonts w:ascii="Arial" w:hAnsi="Arial" w:cs="Arial"/>
            <w:b/>
            <w:bCs/>
            <w:color w:val="3D7E9A"/>
            <w:spacing w:val="-1"/>
            <w:bdr w:val="none" w:sz="0" w:space="0" w:color="auto" w:frame="1"/>
          </w:rPr>
          <w:t>Universal selector</w:t>
        </w:r>
      </w:hyperlink>
      <w:r>
        <w:rPr>
          <w:rFonts w:ascii="Arial" w:hAnsi="Arial" w:cs="Arial"/>
          <w:b/>
          <w:bCs/>
          <w:color w:val="333333"/>
          <w:spacing w:val="-1"/>
        </w:rPr>
        <w:t xml:space="preserve">: </w:t>
      </w:r>
      <w:r>
        <w:rPr>
          <w:rStyle w:val="HTMLCode"/>
          <w:rFonts w:ascii="Consolas" w:eastAsiaTheme="majorEastAsia" w:hAnsi="Consolas"/>
          <w:color w:val="333333"/>
          <w:spacing w:val="-1"/>
          <w:bdr w:val="none" w:sz="0" w:space="0" w:color="auto" w:frame="1"/>
        </w:rPr>
        <w:t>*</w:t>
      </w:r>
      <w:r>
        <w:rPr>
          <w:rFonts w:ascii="Arial" w:hAnsi="Arial" w:cs="Arial"/>
          <w:color w:val="333333"/>
          <w:spacing w:val="-1"/>
        </w:rPr>
        <w:t> will match all the elements</w:t>
      </w:r>
    </w:p>
    <w:p w14:paraId="7A51DEE8" w14:textId="77777777" w:rsidR="00B0217E" w:rsidRDefault="00B0217E" w:rsidP="00B0217E">
      <w:pPr>
        <w:shd w:val="clear" w:color="auto" w:fill="FFFFFF"/>
        <w:rPr>
          <w:rFonts w:ascii="Arial" w:hAnsi="Arial" w:cs="Arial"/>
          <w:b/>
          <w:bCs/>
          <w:color w:val="333333"/>
          <w:spacing w:val="-1"/>
        </w:rPr>
      </w:pPr>
      <w:hyperlink r:id="rId11" w:history="1">
        <w:r>
          <w:rPr>
            <w:rStyle w:val="Hyperlink"/>
            <w:rFonts w:ascii="Arial" w:hAnsi="Arial" w:cs="Arial"/>
            <w:b/>
            <w:bCs/>
            <w:color w:val="3D7E9A"/>
            <w:spacing w:val="-1"/>
            <w:bdr w:val="none" w:sz="0" w:space="0" w:color="auto" w:frame="1"/>
          </w:rPr>
          <w:t>Type selector</w:t>
        </w:r>
      </w:hyperlink>
      <w:r>
        <w:rPr>
          <w:rFonts w:ascii="Arial" w:hAnsi="Arial" w:cs="Arial"/>
          <w:b/>
          <w:bCs/>
          <w:color w:val="333333"/>
          <w:spacing w:val="-1"/>
        </w:rPr>
        <w:t>: element</w:t>
      </w:r>
    </w:p>
    <w:p w14:paraId="31E15129" w14:textId="77777777" w:rsidR="00B0217E" w:rsidRDefault="00B0217E" w:rsidP="00B0217E">
      <w:pPr>
        <w:shd w:val="clear" w:color="auto" w:fill="FFFFFF"/>
        <w:ind w:left="720"/>
        <w:rPr>
          <w:rFonts w:ascii="Arial" w:hAnsi="Arial" w:cs="Arial"/>
          <w:color w:val="333333"/>
          <w:spacing w:val="-1"/>
        </w:rPr>
      </w:pP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ajorEastAsia" w:hAnsi="Consolas"/>
          <w:color w:val="333333"/>
          <w:spacing w:val="-1"/>
          <w:bdr w:val="none" w:sz="0" w:space="0" w:color="auto" w:frame="1"/>
        </w:rPr>
        <w:t>input</w:t>
      </w:r>
      <w:r>
        <w:rPr>
          <w:rFonts w:ascii="Arial" w:hAnsi="Arial" w:cs="Arial"/>
          <w:color w:val="333333"/>
          <w:spacing w:val="-1"/>
        </w:rPr>
        <w:t> will match any </w:t>
      </w:r>
      <w:hyperlink r:id="rId12" w:tooltip="The HTML &lt;input&gt; element is used to create interactive controls for web-based forms in order to accept data from the user; a wide variety of types of input data and control widgets are available, depending on the device and user agent. " w:history="1">
        <w:r>
          <w:rPr>
            <w:rStyle w:val="HTMLCode"/>
            <w:rFonts w:ascii="Consolas" w:eastAsiaTheme="majorEastAsia" w:hAnsi="Consolas"/>
            <w:color w:val="3D7E9A"/>
            <w:spacing w:val="-1"/>
            <w:bdr w:val="none" w:sz="0" w:space="0" w:color="auto" w:frame="1"/>
          </w:rPr>
          <w:t>&lt;input&gt;</w:t>
        </w:r>
      </w:hyperlink>
      <w:r>
        <w:rPr>
          <w:rFonts w:ascii="Arial" w:hAnsi="Arial" w:cs="Arial"/>
          <w:color w:val="333333"/>
          <w:spacing w:val="-1"/>
        </w:rPr>
        <w:t> element.</w:t>
      </w:r>
    </w:p>
    <w:p w14:paraId="2BF35482" w14:textId="77777777" w:rsidR="00B0217E" w:rsidRDefault="00B0217E" w:rsidP="00B0217E">
      <w:pPr>
        <w:shd w:val="clear" w:color="auto" w:fill="FFFFFF"/>
        <w:rPr>
          <w:rFonts w:ascii="Arial" w:hAnsi="Arial" w:cs="Arial"/>
          <w:color w:val="333333"/>
          <w:spacing w:val="-1"/>
        </w:rPr>
      </w:pPr>
      <w:hyperlink r:id="rId13" w:history="1">
        <w:r>
          <w:rPr>
            <w:rStyle w:val="Hyperlink"/>
            <w:rFonts w:ascii="Arial" w:hAnsi="Arial" w:cs="Arial"/>
            <w:b/>
            <w:bCs/>
            <w:color w:val="3D7E9A"/>
            <w:spacing w:val="-1"/>
            <w:bdr w:val="none" w:sz="0" w:space="0" w:color="auto" w:frame="1"/>
          </w:rPr>
          <w:t>Class selector</w:t>
        </w:r>
      </w:hyperlink>
      <w:r>
        <w:rPr>
          <w:rFonts w:ascii="Arial" w:hAnsi="Arial" w:cs="Arial"/>
          <w:b/>
          <w:bCs/>
          <w:color w:val="333333"/>
          <w:spacing w:val="-1"/>
        </w:rPr>
        <w:t xml:space="preserve"> </w:t>
      </w:r>
      <w:r>
        <w:rPr>
          <w:rFonts w:ascii="Arial" w:hAnsi="Arial" w:cs="Arial"/>
          <w:color w:val="333333"/>
          <w:spacing w:val="-1"/>
        </w:rPr>
        <w:t>Selects all elements that have the given </w:t>
      </w:r>
      <w:r>
        <w:rPr>
          <w:rStyle w:val="HTMLCode"/>
          <w:rFonts w:ascii="Consolas" w:eastAsiaTheme="majorEastAsia" w:hAnsi="Consolas"/>
          <w:color w:val="333333"/>
          <w:spacing w:val="-1"/>
          <w:bdr w:val="none" w:sz="0" w:space="0" w:color="auto" w:frame="1"/>
        </w:rPr>
        <w:t>class</w:t>
      </w:r>
      <w:r>
        <w:rPr>
          <w:rFonts w:ascii="Arial" w:hAnsi="Arial" w:cs="Arial"/>
          <w:color w:val="333333"/>
          <w:spacing w:val="-1"/>
        </w:rPr>
        <w:t> attribute.</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ajorEastAsia" w:hAnsi="Consolas"/>
          <w:color w:val="333333"/>
          <w:spacing w:val="-1"/>
          <w:bdr w:val="none" w:sz="0" w:space="0" w:color="auto" w:frame="1"/>
        </w:rPr>
        <w:t>.index</w:t>
      </w:r>
      <w:r>
        <w:rPr>
          <w:rFonts w:ascii="Arial" w:hAnsi="Arial" w:cs="Arial"/>
          <w:color w:val="333333"/>
          <w:spacing w:val="-1"/>
        </w:rPr>
        <w:t> will match any element that has a class of "index".</w:t>
      </w:r>
    </w:p>
    <w:p w14:paraId="30FDC510" w14:textId="77777777" w:rsidR="00B0217E" w:rsidRDefault="00B0217E" w:rsidP="00B0217E">
      <w:pPr>
        <w:shd w:val="clear" w:color="auto" w:fill="FFFFFF"/>
        <w:rPr>
          <w:rFonts w:ascii="Arial" w:hAnsi="Arial" w:cs="Arial"/>
          <w:color w:val="333333"/>
          <w:spacing w:val="-1"/>
        </w:rPr>
      </w:pPr>
      <w:hyperlink r:id="rId14" w:history="1">
        <w:r>
          <w:rPr>
            <w:rStyle w:val="Hyperlink"/>
            <w:rFonts w:ascii="Arial" w:hAnsi="Arial" w:cs="Arial"/>
            <w:b/>
            <w:bCs/>
            <w:color w:val="3D7E9A"/>
            <w:spacing w:val="-1"/>
            <w:bdr w:val="none" w:sz="0" w:space="0" w:color="auto" w:frame="1"/>
          </w:rPr>
          <w:t>ID selector</w:t>
        </w:r>
      </w:hyperlink>
      <w:r>
        <w:rPr>
          <w:rFonts w:ascii="Arial" w:hAnsi="Arial" w:cs="Arial"/>
          <w:b/>
          <w:bCs/>
          <w:color w:val="333333"/>
          <w:spacing w:val="-1"/>
        </w:rPr>
        <w:t xml:space="preserve">: </w:t>
      </w:r>
      <w:r>
        <w:rPr>
          <w:rFonts w:ascii="Arial" w:hAnsi="Arial" w:cs="Arial"/>
          <w:color w:val="333333"/>
          <w:spacing w:val="-1"/>
        </w:rPr>
        <w:t>Selects an element based on the value of its </w:t>
      </w:r>
      <w:r>
        <w:rPr>
          <w:rStyle w:val="HTMLCode"/>
          <w:rFonts w:ascii="Consolas" w:eastAsiaTheme="majorEastAsia" w:hAnsi="Consolas"/>
          <w:color w:val="333333"/>
          <w:spacing w:val="-1"/>
          <w:bdr w:val="none" w:sz="0" w:space="0" w:color="auto" w:frame="1"/>
        </w:rPr>
        <w:t>id</w:t>
      </w:r>
      <w:r>
        <w:rPr>
          <w:rFonts w:ascii="Arial" w:hAnsi="Arial" w:cs="Arial"/>
          <w:color w:val="333333"/>
          <w:spacing w:val="-1"/>
        </w:rPr>
        <w:t xml:space="preserve"> attribute. </w:t>
      </w:r>
    </w:p>
    <w:p w14:paraId="127DB561" w14:textId="77777777" w:rsidR="00B0217E" w:rsidRDefault="00B0217E" w:rsidP="00B0217E">
      <w:pPr>
        <w:shd w:val="clear" w:color="auto" w:fill="FFFFFF"/>
        <w:rPr>
          <w:rFonts w:ascii="Arial" w:hAnsi="Arial" w:cs="Arial"/>
          <w:color w:val="333333"/>
          <w:spacing w:val="-1"/>
        </w:rPr>
      </w:pP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ajorEastAsia" w:hAnsi="Consolas"/>
          <w:color w:val="333333"/>
          <w:spacing w:val="-1"/>
          <w:bdr w:val="none" w:sz="0" w:space="0" w:color="auto" w:frame="1"/>
        </w:rPr>
        <w:t>#toc</w:t>
      </w:r>
      <w:r>
        <w:rPr>
          <w:rFonts w:ascii="Arial" w:hAnsi="Arial" w:cs="Arial"/>
          <w:color w:val="333333"/>
          <w:spacing w:val="-1"/>
        </w:rPr>
        <w:t> will match the element that has the ID "toc".</w:t>
      </w:r>
    </w:p>
    <w:p w14:paraId="7BA41769" w14:textId="77777777" w:rsidR="00B0217E" w:rsidRDefault="00B0217E" w:rsidP="00B0217E">
      <w:pPr>
        <w:shd w:val="clear" w:color="auto" w:fill="FFFFFF"/>
        <w:rPr>
          <w:rFonts w:ascii="Arial" w:hAnsi="Arial" w:cs="Arial"/>
          <w:color w:val="333333"/>
          <w:spacing w:val="-1"/>
        </w:rPr>
      </w:pPr>
      <w:hyperlink r:id="rId15" w:history="1">
        <w:r>
          <w:rPr>
            <w:rStyle w:val="Hyperlink"/>
            <w:rFonts w:ascii="Arial" w:hAnsi="Arial" w:cs="Arial"/>
            <w:b/>
            <w:bCs/>
            <w:color w:val="3D7E9A"/>
            <w:spacing w:val="-1"/>
            <w:bdr w:val="none" w:sz="0" w:space="0" w:color="auto" w:frame="1"/>
          </w:rPr>
          <w:t xml:space="preserve">Attribute </w:t>
        </w:r>
        <w:proofErr w:type="spellStart"/>
        <w:r>
          <w:rPr>
            <w:rStyle w:val="Hyperlink"/>
            <w:rFonts w:ascii="Arial" w:hAnsi="Arial" w:cs="Arial"/>
            <w:b/>
            <w:bCs/>
            <w:color w:val="3D7E9A"/>
            <w:spacing w:val="-1"/>
            <w:bdr w:val="none" w:sz="0" w:space="0" w:color="auto" w:frame="1"/>
          </w:rPr>
          <w:t>selector</w:t>
        </w:r>
      </w:hyperlink>
      <w:r>
        <w:rPr>
          <w:rFonts w:ascii="Arial" w:hAnsi="Arial" w:cs="Arial"/>
          <w:color w:val="333333"/>
          <w:spacing w:val="-1"/>
        </w:rPr>
        <w:t>Selects</w:t>
      </w:r>
      <w:proofErr w:type="spellEnd"/>
      <w:r>
        <w:rPr>
          <w:rFonts w:ascii="Arial" w:hAnsi="Arial" w:cs="Arial"/>
          <w:color w:val="333333"/>
          <w:spacing w:val="-1"/>
        </w:rPr>
        <w:t xml:space="preserve"> all elements that have the given attribute.</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ajorEastAsia" w:hAnsi="Consolas"/>
          <w:color w:val="333333"/>
          <w:spacing w:val="-1"/>
          <w:bdr w:val="none" w:sz="0" w:space="0" w:color="auto" w:frame="1"/>
        </w:rPr>
        <w:t>[</w:t>
      </w:r>
      <w:proofErr w:type="spellStart"/>
      <w:r>
        <w:rPr>
          <w:rStyle w:val="HTMLCode"/>
          <w:rFonts w:ascii="Consolas" w:eastAsiaTheme="majorEastAsia" w:hAnsi="Consolas"/>
          <w:color w:val="333333"/>
          <w:spacing w:val="-1"/>
          <w:bdr w:val="none" w:sz="0" w:space="0" w:color="auto" w:frame="1"/>
        </w:rPr>
        <w:t>autoplay</w:t>
      </w:r>
      <w:proofErr w:type="spellEnd"/>
      <w:r>
        <w:rPr>
          <w:rStyle w:val="HTMLCode"/>
          <w:rFonts w:ascii="Consolas" w:eastAsiaTheme="majorEastAsia" w:hAnsi="Consolas"/>
          <w:color w:val="333333"/>
          <w:spacing w:val="-1"/>
          <w:bdr w:val="none" w:sz="0" w:space="0" w:color="auto" w:frame="1"/>
        </w:rPr>
        <w:t>]</w:t>
      </w:r>
      <w:r>
        <w:rPr>
          <w:rFonts w:ascii="Arial" w:hAnsi="Arial" w:cs="Arial"/>
          <w:color w:val="333333"/>
          <w:spacing w:val="-1"/>
        </w:rPr>
        <w:t> will match all elements that have the </w:t>
      </w:r>
      <w:proofErr w:type="spellStart"/>
      <w:r>
        <w:rPr>
          <w:rStyle w:val="HTMLCode"/>
          <w:rFonts w:ascii="Consolas" w:eastAsiaTheme="majorEastAsia" w:hAnsi="Consolas"/>
          <w:color w:val="333333"/>
          <w:spacing w:val="-1"/>
          <w:bdr w:val="none" w:sz="0" w:space="0" w:color="auto" w:frame="1"/>
        </w:rPr>
        <w:t>autoplay</w:t>
      </w:r>
      <w:proofErr w:type="spellEnd"/>
      <w:r>
        <w:rPr>
          <w:rFonts w:ascii="Arial" w:hAnsi="Arial" w:cs="Arial"/>
          <w:color w:val="333333"/>
          <w:spacing w:val="-1"/>
        </w:rPr>
        <w:t> attribute set (to any value).</w:t>
      </w:r>
    </w:p>
    <w:p w14:paraId="61231ACB" w14:textId="77777777" w:rsidR="00B0217E" w:rsidRDefault="00B0217E" w:rsidP="00B0217E">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Grouping selectors</w:t>
      </w:r>
    </w:p>
    <w:p w14:paraId="1AC7BD22" w14:textId="77777777" w:rsidR="00B0217E" w:rsidRDefault="00B0217E" w:rsidP="00B0217E">
      <w:pPr>
        <w:shd w:val="clear" w:color="auto" w:fill="FFFFFF"/>
        <w:rPr>
          <w:rFonts w:ascii="Arial" w:hAnsi="Arial" w:cs="Arial"/>
          <w:color w:val="333333"/>
          <w:spacing w:val="-1"/>
        </w:rPr>
      </w:pPr>
      <w:hyperlink r:id="rId16" w:history="1">
        <w:r>
          <w:rPr>
            <w:rStyle w:val="Hyperlink"/>
            <w:rFonts w:ascii="Arial" w:hAnsi="Arial" w:cs="Arial"/>
            <w:b/>
            <w:bCs/>
            <w:color w:val="3D7E9A"/>
            <w:spacing w:val="-1"/>
            <w:bdr w:val="none" w:sz="0" w:space="0" w:color="auto" w:frame="1"/>
          </w:rPr>
          <w:t>Selector list</w:t>
        </w:r>
      </w:hyperlink>
      <w:r>
        <w:rPr>
          <w:rFonts w:ascii="Arial" w:hAnsi="Arial" w:cs="Arial"/>
          <w:b/>
          <w:bCs/>
          <w:color w:val="333333"/>
          <w:spacing w:val="-1"/>
        </w:rPr>
        <w:t xml:space="preserve">: </w:t>
      </w:r>
      <w:r>
        <w:rPr>
          <w:rFonts w:ascii="Arial" w:hAnsi="Arial" w:cs="Arial"/>
          <w:color w:val="333333"/>
          <w:spacing w:val="-1"/>
        </w:rPr>
        <w:t>The </w:t>
      </w:r>
      <w:r>
        <w:rPr>
          <w:rStyle w:val="HTMLCode"/>
          <w:rFonts w:ascii="Consolas" w:eastAsiaTheme="minorHAnsi" w:hAnsi="Consolas"/>
          <w:color w:val="333333"/>
          <w:spacing w:val="-1"/>
          <w:bdr w:val="none" w:sz="0" w:space="0" w:color="auto" w:frame="1"/>
        </w:rPr>
        <w:t>,</w:t>
      </w:r>
      <w:r>
        <w:rPr>
          <w:rFonts w:ascii="Arial" w:hAnsi="Arial" w:cs="Arial"/>
          <w:color w:val="333333"/>
          <w:spacing w:val="-1"/>
        </w:rPr>
        <w:t> is a grouping method, it selects all the matching nodes.</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div, span</w:t>
      </w:r>
      <w:r>
        <w:rPr>
          <w:rFonts w:ascii="Arial" w:hAnsi="Arial" w:cs="Arial"/>
          <w:color w:val="333333"/>
          <w:spacing w:val="-1"/>
        </w:rPr>
        <w:t> will match both </w:t>
      </w:r>
      <w:hyperlink r:id="rId17"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Pr>
            <w:rStyle w:val="HTMLCode"/>
            <w:rFonts w:ascii="Consolas" w:eastAsiaTheme="minorHAnsi" w:hAnsi="Consolas"/>
            <w:color w:val="3D7E9A"/>
            <w:spacing w:val="-1"/>
            <w:bdr w:val="none" w:sz="0" w:space="0" w:color="auto" w:frame="1"/>
          </w:rPr>
          <w:t>&lt;span&gt;</w:t>
        </w:r>
      </w:hyperlink>
      <w:r>
        <w:rPr>
          <w:rFonts w:ascii="Arial" w:hAnsi="Arial" w:cs="Arial"/>
          <w:color w:val="333333"/>
          <w:spacing w:val="-1"/>
        </w:rPr>
        <w:t> and </w:t>
      </w:r>
      <w:hyperlink r:id="rId18" w:tooltip="The HTML Content Division element (&lt;div&gt;) is the generic container for flow content. It has no effect on the content or layout until styled using CSS." w:history="1">
        <w:r>
          <w:rPr>
            <w:rStyle w:val="HTMLCode"/>
            <w:rFonts w:ascii="Consolas" w:eastAsiaTheme="minorHAnsi" w:hAnsi="Consolas"/>
            <w:color w:val="3D7E9A"/>
            <w:spacing w:val="-1"/>
            <w:bdr w:val="none" w:sz="0" w:space="0" w:color="auto" w:frame="1"/>
          </w:rPr>
          <w:t>&lt;div&gt;</w:t>
        </w:r>
      </w:hyperlink>
      <w:r>
        <w:rPr>
          <w:rFonts w:ascii="Arial" w:hAnsi="Arial" w:cs="Arial"/>
          <w:color w:val="333333"/>
          <w:spacing w:val="-1"/>
        </w:rPr>
        <w:t> elements.</w:t>
      </w:r>
    </w:p>
    <w:p w14:paraId="7BAF7D97" w14:textId="77777777" w:rsidR="00B0217E" w:rsidRDefault="00B0217E" w:rsidP="00B0217E">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Combinators</w:t>
      </w:r>
    </w:p>
    <w:p w14:paraId="16720B8F" w14:textId="77777777" w:rsidR="00B0217E" w:rsidRDefault="00B0217E" w:rsidP="00B0217E">
      <w:pPr>
        <w:shd w:val="clear" w:color="auto" w:fill="FFFFFF"/>
        <w:rPr>
          <w:rFonts w:ascii="Arial" w:hAnsi="Arial" w:cs="Arial"/>
          <w:color w:val="333333"/>
          <w:spacing w:val="-1"/>
        </w:rPr>
      </w:pPr>
      <w:hyperlink r:id="rId19" w:history="1">
        <w:r>
          <w:rPr>
            <w:rStyle w:val="Hyperlink"/>
            <w:rFonts w:ascii="Arial" w:hAnsi="Arial" w:cs="Arial"/>
            <w:b/>
            <w:bCs/>
            <w:color w:val="3D7E9A"/>
            <w:spacing w:val="-1"/>
            <w:bdr w:val="none" w:sz="0" w:space="0" w:color="auto" w:frame="1"/>
          </w:rPr>
          <w:t>Descendant combinator</w:t>
        </w:r>
      </w:hyperlink>
      <w:r>
        <w:rPr>
          <w:rFonts w:ascii="Arial" w:hAnsi="Arial" w:cs="Arial"/>
          <w:b/>
          <w:bCs/>
          <w:color w:val="333333"/>
          <w:spacing w:val="-1"/>
        </w:rPr>
        <w:t xml:space="preserve"> </w:t>
      </w:r>
      <w:r>
        <w:rPr>
          <w:rFonts w:ascii="Arial" w:hAnsi="Arial" w:cs="Arial"/>
          <w:color w:val="333333"/>
          <w:spacing w:val="-1"/>
        </w:rPr>
        <w:t>The </w:t>
      </w:r>
      <w:r>
        <w:rPr>
          <w:rStyle w:val="HTMLCode"/>
          <w:rFonts w:ascii="Consolas" w:eastAsiaTheme="minorHAnsi" w:hAnsi="Consolas"/>
          <w:color w:val="333333"/>
          <w:spacing w:val="-1"/>
          <w:bdr w:val="none" w:sz="0" w:space="0" w:color="auto" w:frame="1"/>
        </w:rPr>
        <w:t> </w:t>
      </w:r>
      <w:r>
        <w:rPr>
          <w:rFonts w:ascii="Arial" w:hAnsi="Arial" w:cs="Arial"/>
          <w:color w:val="333333"/>
          <w:spacing w:val="-1"/>
        </w:rPr>
        <w:t> (space) combinator selects nodes that are descendants of the first element.</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div span</w:t>
      </w:r>
      <w:r>
        <w:rPr>
          <w:rFonts w:ascii="Arial" w:hAnsi="Arial" w:cs="Arial"/>
          <w:color w:val="333333"/>
          <w:spacing w:val="-1"/>
        </w:rPr>
        <w:t> will match all </w:t>
      </w:r>
      <w:hyperlink r:id="rId20"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Pr>
            <w:rStyle w:val="HTMLCode"/>
            <w:rFonts w:ascii="Consolas" w:eastAsiaTheme="minorHAnsi" w:hAnsi="Consolas"/>
            <w:color w:val="3D7E9A"/>
            <w:spacing w:val="-1"/>
            <w:bdr w:val="none" w:sz="0" w:space="0" w:color="auto" w:frame="1"/>
          </w:rPr>
          <w:t>&lt;span&gt;</w:t>
        </w:r>
      </w:hyperlink>
      <w:r>
        <w:rPr>
          <w:rFonts w:ascii="Arial" w:hAnsi="Arial" w:cs="Arial"/>
          <w:color w:val="333333"/>
          <w:spacing w:val="-1"/>
        </w:rPr>
        <w:t> elements that are inside a </w:t>
      </w:r>
      <w:hyperlink r:id="rId21" w:tooltip="The HTML Content Division element (&lt;div&gt;) is the generic container for flow content. It has no effect on the content or layout until styled using CSS." w:history="1">
        <w:r>
          <w:rPr>
            <w:rStyle w:val="HTMLCode"/>
            <w:rFonts w:ascii="Consolas" w:eastAsiaTheme="minorHAnsi" w:hAnsi="Consolas"/>
            <w:color w:val="3D7E9A"/>
            <w:spacing w:val="-1"/>
            <w:bdr w:val="none" w:sz="0" w:space="0" w:color="auto" w:frame="1"/>
          </w:rPr>
          <w:t>&lt;div&gt;</w:t>
        </w:r>
      </w:hyperlink>
      <w:r>
        <w:rPr>
          <w:rFonts w:ascii="Arial" w:hAnsi="Arial" w:cs="Arial"/>
          <w:color w:val="333333"/>
          <w:spacing w:val="-1"/>
        </w:rPr>
        <w:t> element.</w:t>
      </w:r>
    </w:p>
    <w:p w14:paraId="3032309C" w14:textId="77777777" w:rsidR="00B0217E" w:rsidRDefault="00B0217E" w:rsidP="00B0217E">
      <w:pPr>
        <w:shd w:val="clear" w:color="auto" w:fill="FFFFFF"/>
        <w:rPr>
          <w:rFonts w:ascii="Arial" w:hAnsi="Arial" w:cs="Arial"/>
          <w:color w:val="333333"/>
          <w:spacing w:val="-1"/>
        </w:rPr>
      </w:pPr>
      <w:hyperlink r:id="rId22" w:history="1">
        <w:r>
          <w:rPr>
            <w:rStyle w:val="Hyperlink"/>
            <w:rFonts w:ascii="Arial" w:hAnsi="Arial" w:cs="Arial"/>
            <w:b/>
            <w:bCs/>
            <w:color w:val="3D7E9A"/>
            <w:spacing w:val="-1"/>
            <w:bdr w:val="none" w:sz="0" w:space="0" w:color="auto" w:frame="1"/>
          </w:rPr>
          <w:t>Child combinator</w:t>
        </w:r>
      </w:hyperlink>
      <w:r>
        <w:rPr>
          <w:rFonts w:ascii="Arial" w:hAnsi="Arial" w:cs="Arial"/>
          <w:b/>
          <w:bCs/>
          <w:color w:val="333333"/>
          <w:spacing w:val="-1"/>
        </w:rPr>
        <w:t xml:space="preserve"> </w:t>
      </w:r>
      <w:r>
        <w:rPr>
          <w:rFonts w:ascii="Arial" w:hAnsi="Arial" w:cs="Arial"/>
          <w:color w:val="333333"/>
          <w:spacing w:val="-1"/>
        </w:rPr>
        <w:t>The </w:t>
      </w:r>
      <w:r>
        <w:rPr>
          <w:rStyle w:val="HTMLCode"/>
          <w:rFonts w:ascii="Consolas" w:eastAsiaTheme="minorHAnsi" w:hAnsi="Consolas"/>
          <w:color w:val="333333"/>
          <w:spacing w:val="-1"/>
          <w:bdr w:val="none" w:sz="0" w:space="0" w:color="auto" w:frame="1"/>
        </w:rPr>
        <w:t>&gt;</w:t>
      </w:r>
      <w:r>
        <w:rPr>
          <w:rFonts w:ascii="Arial" w:hAnsi="Arial" w:cs="Arial"/>
          <w:color w:val="333333"/>
          <w:spacing w:val="-1"/>
        </w:rPr>
        <w:t> combinator selects nodes that are direct children of the first element.</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ul &gt; li</w:t>
      </w:r>
      <w:r>
        <w:rPr>
          <w:rFonts w:ascii="Arial" w:hAnsi="Arial" w:cs="Arial"/>
          <w:color w:val="333333"/>
          <w:spacing w:val="-1"/>
        </w:rPr>
        <w:t> will match all </w:t>
      </w:r>
      <w:hyperlink r:id="rId23" w:tooltip="The HTML &lt;li&gt; element is used to represent an item in a list." w:history="1">
        <w:r>
          <w:rPr>
            <w:rStyle w:val="HTMLCode"/>
            <w:rFonts w:ascii="Consolas" w:eastAsiaTheme="minorHAnsi" w:hAnsi="Consolas"/>
            <w:color w:val="3D7E9A"/>
            <w:spacing w:val="-1"/>
            <w:bdr w:val="none" w:sz="0" w:space="0" w:color="auto" w:frame="1"/>
          </w:rPr>
          <w:t>&lt;li&gt;</w:t>
        </w:r>
      </w:hyperlink>
      <w:r>
        <w:rPr>
          <w:rFonts w:ascii="Arial" w:hAnsi="Arial" w:cs="Arial"/>
          <w:color w:val="333333"/>
          <w:spacing w:val="-1"/>
        </w:rPr>
        <w:t> elements that are nested directly inside a </w:t>
      </w:r>
      <w:hyperlink r:id="rId24" w:tooltip="The HTML &lt;ul&gt; element represents an unordered list of items, typically rendered as a bulleted list." w:history="1">
        <w:r>
          <w:rPr>
            <w:rStyle w:val="HTMLCode"/>
            <w:rFonts w:ascii="Consolas" w:eastAsiaTheme="minorHAnsi" w:hAnsi="Consolas"/>
            <w:color w:val="3D7E9A"/>
            <w:spacing w:val="-1"/>
            <w:bdr w:val="none" w:sz="0" w:space="0" w:color="auto" w:frame="1"/>
          </w:rPr>
          <w:t>&lt;ul&gt;</w:t>
        </w:r>
      </w:hyperlink>
      <w:r>
        <w:rPr>
          <w:rFonts w:ascii="Arial" w:hAnsi="Arial" w:cs="Arial"/>
          <w:color w:val="333333"/>
          <w:spacing w:val="-1"/>
        </w:rPr>
        <w:t> element.</w:t>
      </w:r>
    </w:p>
    <w:p w14:paraId="107FAB57" w14:textId="77777777" w:rsidR="00B0217E" w:rsidRDefault="00B0217E" w:rsidP="00B0217E">
      <w:pPr>
        <w:shd w:val="clear" w:color="auto" w:fill="FFFFFF"/>
        <w:rPr>
          <w:rFonts w:ascii="Arial" w:hAnsi="Arial" w:cs="Arial"/>
          <w:color w:val="333333"/>
          <w:spacing w:val="-1"/>
        </w:rPr>
      </w:pPr>
      <w:hyperlink r:id="rId25" w:history="1">
        <w:r>
          <w:rPr>
            <w:rStyle w:val="Hyperlink"/>
            <w:rFonts w:ascii="Arial" w:hAnsi="Arial" w:cs="Arial"/>
            <w:b/>
            <w:bCs/>
            <w:color w:val="3D7E9A"/>
            <w:spacing w:val="-1"/>
            <w:bdr w:val="none" w:sz="0" w:space="0" w:color="auto" w:frame="1"/>
          </w:rPr>
          <w:t>General sibling combinator</w:t>
        </w:r>
      </w:hyperlink>
      <w:r>
        <w:rPr>
          <w:rFonts w:ascii="Arial" w:hAnsi="Arial" w:cs="Arial"/>
          <w:b/>
          <w:bCs/>
          <w:color w:val="333333"/>
          <w:spacing w:val="-1"/>
        </w:rPr>
        <w:t xml:space="preserve"> </w:t>
      </w:r>
      <w:r>
        <w:rPr>
          <w:rFonts w:ascii="Arial" w:hAnsi="Arial" w:cs="Arial"/>
          <w:color w:val="333333"/>
          <w:spacing w:val="-1"/>
        </w:rPr>
        <w:t>The </w:t>
      </w:r>
      <w:r>
        <w:rPr>
          <w:rStyle w:val="HTMLCode"/>
          <w:rFonts w:ascii="Consolas" w:eastAsiaTheme="minorHAnsi" w:hAnsi="Consolas"/>
          <w:color w:val="333333"/>
          <w:spacing w:val="-1"/>
          <w:bdr w:val="none" w:sz="0" w:space="0" w:color="auto" w:frame="1"/>
        </w:rPr>
        <w:t>~</w:t>
      </w:r>
      <w:r>
        <w:rPr>
          <w:rFonts w:ascii="Arial" w:hAnsi="Arial" w:cs="Arial"/>
          <w:color w:val="333333"/>
          <w:spacing w:val="-1"/>
        </w:rPr>
        <w:t> combinator selects siblings. This means that the second element follows the first (though not necessarily immediately), and both share the same parent.</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p ~ span</w:t>
      </w:r>
      <w:r>
        <w:rPr>
          <w:rFonts w:ascii="Arial" w:hAnsi="Arial" w:cs="Arial"/>
          <w:color w:val="333333"/>
          <w:spacing w:val="-1"/>
        </w:rPr>
        <w:t> will match all </w:t>
      </w:r>
      <w:hyperlink r:id="rId26"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Pr>
            <w:rStyle w:val="HTMLCode"/>
            <w:rFonts w:ascii="Consolas" w:eastAsiaTheme="minorHAnsi" w:hAnsi="Consolas"/>
            <w:color w:val="3D7E9A"/>
            <w:spacing w:val="-1"/>
            <w:bdr w:val="none" w:sz="0" w:space="0" w:color="auto" w:frame="1"/>
          </w:rPr>
          <w:t>&lt;span&gt;</w:t>
        </w:r>
      </w:hyperlink>
      <w:r>
        <w:rPr>
          <w:rFonts w:ascii="Arial" w:hAnsi="Arial" w:cs="Arial"/>
          <w:color w:val="333333"/>
          <w:spacing w:val="-1"/>
        </w:rPr>
        <w:t> elements that follow a </w:t>
      </w:r>
      <w:hyperlink r:id="rId27" w:tooltip="The HTML &lt;p&gt; element represents a paragraph." w:history="1">
        <w:r>
          <w:rPr>
            <w:rStyle w:val="HTMLCode"/>
            <w:rFonts w:ascii="Consolas" w:eastAsiaTheme="minorHAnsi" w:hAnsi="Consolas"/>
            <w:color w:val="3D7E9A"/>
            <w:spacing w:val="-1"/>
            <w:bdr w:val="none" w:sz="0" w:space="0" w:color="auto" w:frame="1"/>
          </w:rPr>
          <w:t>&lt;p&gt;</w:t>
        </w:r>
      </w:hyperlink>
      <w:r>
        <w:rPr>
          <w:rFonts w:ascii="Arial" w:hAnsi="Arial" w:cs="Arial"/>
          <w:color w:val="333333"/>
          <w:spacing w:val="-1"/>
        </w:rPr>
        <w:t>, immediately or not.</w:t>
      </w:r>
    </w:p>
    <w:p w14:paraId="0CDCD3D8" w14:textId="77777777" w:rsidR="00B0217E" w:rsidRDefault="00B0217E" w:rsidP="00B0217E">
      <w:pPr>
        <w:shd w:val="clear" w:color="auto" w:fill="FFFFFF"/>
        <w:rPr>
          <w:rFonts w:ascii="Arial" w:hAnsi="Arial" w:cs="Arial"/>
          <w:color w:val="333333"/>
          <w:spacing w:val="-1"/>
        </w:rPr>
      </w:pPr>
      <w:hyperlink r:id="rId28" w:history="1">
        <w:r>
          <w:rPr>
            <w:rStyle w:val="Hyperlink"/>
            <w:rFonts w:ascii="Arial" w:hAnsi="Arial" w:cs="Arial"/>
            <w:b/>
            <w:bCs/>
            <w:color w:val="3D7E9A"/>
            <w:spacing w:val="-1"/>
            <w:bdr w:val="none" w:sz="0" w:space="0" w:color="auto" w:frame="1"/>
          </w:rPr>
          <w:t>Adjacent sibling combinator</w:t>
        </w:r>
      </w:hyperlink>
      <w:r>
        <w:rPr>
          <w:rFonts w:ascii="Arial" w:hAnsi="Arial" w:cs="Arial"/>
          <w:b/>
          <w:bCs/>
          <w:color w:val="333333"/>
          <w:spacing w:val="-1"/>
        </w:rPr>
        <w:t xml:space="preserve"> </w:t>
      </w:r>
      <w:r>
        <w:rPr>
          <w:rFonts w:ascii="Arial" w:hAnsi="Arial" w:cs="Arial"/>
          <w:color w:val="333333"/>
          <w:spacing w:val="-1"/>
        </w:rPr>
        <w:t>The </w:t>
      </w:r>
      <w:r>
        <w:rPr>
          <w:rStyle w:val="HTMLCode"/>
          <w:rFonts w:ascii="Consolas" w:eastAsiaTheme="minorHAnsi" w:hAnsi="Consolas"/>
          <w:color w:val="333333"/>
          <w:spacing w:val="-1"/>
          <w:bdr w:val="none" w:sz="0" w:space="0" w:color="auto" w:frame="1"/>
        </w:rPr>
        <w:t>+</w:t>
      </w:r>
      <w:r>
        <w:rPr>
          <w:rFonts w:ascii="Arial" w:hAnsi="Arial" w:cs="Arial"/>
          <w:color w:val="333333"/>
          <w:spacing w:val="-1"/>
        </w:rPr>
        <w:t> combinator selects adjacent siblings. This means that the second element directly follows the first, and both share the same parent.</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h2 + p</w:t>
      </w:r>
      <w:r>
        <w:rPr>
          <w:rFonts w:ascii="Arial" w:hAnsi="Arial" w:cs="Arial"/>
          <w:color w:val="333333"/>
          <w:spacing w:val="-1"/>
        </w:rPr>
        <w:t> will match all </w:t>
      </w:r>
      <w:hyperlink r:id="rId29" w:tooltip="The HTML &lt;p&gt; element represents a paragraph." w:history="1">
        <w:r>
          <w:rPr>
            <w:rStyle w:val="HTMLCode"/>
            <w:rFonts w:ascii="Consolas" w:eastAsiaTheme="minorHAnsi" w:hAnsi="Consolas"/>
            <w:color w:val="3D7E9A"/>
            <w:spacing w:val="-1"/>
            <w:bdr w:val="none" w:sz="0" w:space="0" w:color="auto" w:frame="1"/>
          </w:rPr>
          <w:t>&lt;p&gt;</w:t>
        </w:r>
      </w:hyperlink>
      <w:r>
        <w:rPr>
          <w:rFonts w:ascii="Arial" w:hAnsi="Arial" w:cs="Arial"/>
          <w:color w:val="333333"/>
          <w:spacing w:val="-1"/>
        </w:rPr>
        <w:t> elements that directly follow an </w:t>
      </w:r>
      <w:hyperlink r:id="rId30" w:tooltip="REDIRECT Heading elements [en-US]" w:history="1">
        <w:r>
          <w:rPr>
            <w:rStyle w:val="HTMLCode"/>
            <w:rFonts w:ascii="Consolas" w:eastAsiaTheme="minorHAnsi" w:hAnsi="Consolas"/>
            <w:color w:val="3D7E9A"/>
            <w:spacing w:val="-1"/>
            <w:bdr w:val="none" w:sz="0" w:space="0" w:color="auto" w:frame="1"/>
          </w:rPr>
          <w:t>&lt;h2&gt;</w:t>
        </w:r>
      </w:hyperlink>
      <w:r>
        <w:rPr>
          <w:rFonts w:ascii="Arial" w:hAnsi="Arial" w:cs="Arial"/>
          <w:color w:val="333333"/>
          <w:spacing w:val="-1"/>
        </w:rPr>
        <w:t>.</w:t>
      </w:r>
    </w:p>
    <w:p w14:paraId="0EB7B188" w14:textId="77777777" w:rsidR="00B0217E" w:rsidRDefault="00B0217E" w:rsidP="00B0217E">
      <w:pPr>
        <w:shd w:val="clear" w:color="auto" w:fill="FFFFFF"/>
        <w:rPr>
          <w:rFonts w:ascii="Arial" w:hAnsi="Arial" w:cs="Arial"/>
          <w:color w:val="333333"/>
          <w:spacing w:val="-1"/>
        </w:rPr>
      </w:pPr>
      <w:hyperlink r:id="rId31" w:history="1">
        <w:r>
          <w:rPr>
            <w:rStyle w:val="Hyperlink"/>
            <w:rFonts w:ascii="Arial" w:hAnsi="Arial" w:cs="Arial"/>
            <w:b/>
            <w:bCs/>
            <w:color w:val="3D7E9A"/>
            <w:spacing w:val="-1"/>
            <w:bdr w:val="none" w:sz="0" w:space="0" w:color="auto" w:frame="1"/>
          </w:rPr>
          <w:t>Column combinator</w:t>
        </w:r>
      </w:hyperlink>
      <w:r>
        <w:rPr>
          <w:rFonts w:ascii="Arial" w:hAnsi="Arial" w:cs="Arial"/>
          <w:b/>
          <w:bCs/>
          <w:color w:val="333333"/>
          <w:spacing w:val="-1"/>
        </w:rPr>
        <w:t> </w:t>
      </w:r>
      <w:r>
        <w:rPr>
          <w:rFonts w:ascii="Arial" w:hAnsi="Arial" w:cs="Arial"/>
          <w:color w:val="333333"/>
          <w:spacing w:val="-1"/>
        </w:rPr>
        <w:t>The </w:t>
      </w:r>
      <w:r>
        <w:rPr>
          <w:rStyle w:val="HTMLCode"/>
          <w:rFonts w:ascii="Consolas" w:eastAsiaTheme="minorHAnsi" w:hAnsi="Consolas"/>
          <w:color w:val="333333"/>
          <w:spacing w:val="-1"/>
          <w:bdr w:val="none" w:sz="0" w:space="0" w:color="auto" w:frame="1"/>
        </w:rPr>
        <w:t>||</w:t>
      </w:r>
      <w:r>
        <w:rPr>
          <w:rFonts w:ascii="Arial" w:hAnsi="Arial" w:cs="Arial"/>
          <w:color w:val="333333"/>
          <w:spacing w:val="-1"/>
        </w:rPr>
        <w:t> combinator selects nodes which belong to a column.</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col || td</w:t>
      </w:r>
      <w:r>
        <w:rPr>
          <w:rFonts w:ascii="Arial" w:hAnsi="Arial" w:cs="Arial"/>
          <w:color w:val="333333"/>
          <w:spacing w:val="-1"/>
        </w:rPr>
        <w:t> will match all </w:t>
      </w:r>
      <w:hyperlink r:id="rId32" w:tooltip="The HTML &lt;td&gt; element defines a cell of a table that contains data. It participates in the table model." w:history="1">
        <w:r>
          <w:rPr>
            <w:rStyle w:val="HTMLCode"/>
            <w:rFonts w:ascii="Consolas" w:eastAsiaTheme="minorHAnsi" w:hAnsi="Consolas"/>
            <w:color w:val="3D7E9A"/>
            <w:spacing w:val="-1"/>
            <w:bdr w:val="none" w:sz="0" w:space="0" w:color="auto" w:frame="1"/>
          </w:rPr>
          <w:t>&lt;td&gt;</w:t>
        </w:r>
      </w:hyperlink>
      <w:r>
        <w:rPr>
          <w:rFonts w:ascii="Arial" w:hAnsi="Arial" w:cs="Arial"/>
          <w:color w:val="333333"/>
          <w:spacing w:val="-1"/>
        </w:rPr>
        <w:t> elements that belong to the scope of the </w:t>
      </w:r>
      <w:hyperlink r:id="rId33" w:tooltip="The HTML &lt;col&gt; element defines a column within a table and is used for defining common semantics on all common cells. It is generally found within a &lt;colgroup&gt; element." w:history="1">
        <w:r>
          <w:rPr>
            <w:rStyle w:val="HTMLCode"/>
            <w:rFonts w:ascii="Consolas" w:eastAsiaTheme="minorHAnsi" w:hAnsi="Consolas"/>
            <w:color w:val="3D7E9A"/>
            <w:spacing w:val="-1"/>
            <w:bdr w:val="none" w:sz="0" w:space="0" w:color="auto" w:frame="1"/>
          </w:rPr>
          <w:t>&lt;col&gt;</w:t>
        </w:r>
      </w:hyperlink>
      <w:r>
        <w:rPr>
          <w:rFonts w:ascii="Arial" w:hAnsi="Arial" w:cs="Arial"/>
          <w:color w:val="333333"/>
          <w:spacing w:val="-1"/>
        </w:rPr>
        <w:t>.</w:t>
      </w:r>
    </w:p>
    <w:p w14:paraId="38225A64" w14:textId="77777777" w:rsidR="00B0217E" w:rsidRPr="00117060" w:rsidRDefault="00B0217E" w:rsidP="00117060">
      <w:pPr>
        <w:rPr>
          <w:b/>
          <w:bCs/>
        </w:rPr>
      </w:pPr>
      <w:r w:rsidRPr="00117060">
        <w:rPr>
          <w:b/>
          <w:bCs/>
        </w:rPr>
        <w:t>Section 5. properties for div</w:t>
      </w:r>
    </w:p>
    <w:p w14:paraId="18F279B5" w14:textId="77777777" w:rsidR="00B0217E" w:rsidRDefault="00B0217E" w:rsidP="00B0217E">
      <w:r>
        <w:t xml:space="preserve">82. </w:t>
      </w:r>
    </w:p>
    <w:p w14:paraId="2933E441" w14:textId="77777777" w:rsidR="00B0217E" w:rsidRDefault="00B0217E" w:rsidP="00B0217E">
      <w:r>
        <w:lastRenderedPageBreak/>
        <w:t>width, height: The width and height of a div, which can be used as a box</w:t>
      </w:r>
    </w:p>
    <w:p w14:paraId="46C860BD" w14:textId="77777777" w:rsidR="00B0217E" w:rsidRDefault="00B0217E" w:rsidP="00B0217E">
      <w:r>
        <w:t>The width, height, by default, is set to automatically fit the content (text, images) inside.</w:t>
      </w:r>
    </w:p>
    <w:p w14:paraId="1034054F" w14:textId="77777777" w:rsidR="00B0217E" w:rsidRDefault="00B0217E" w:rsidP="00B0217E">
      <w:r>
        <w:t>When the content is smaller than the min-width, min-height, then min-width, min-height are applied</w:t>
      </w:r>
    </w:p>
    <w:p w14:paraId="36BC6897" w14:textId="77777777" w:rsidR="00B0217E" w:rsidRDefault="00B0217E" w:rsidP="00B0217E">
      <w:pPr>
        <w:pStyle w:val="ListParagraph"/>
        <w:numPr>
          <w:ilvl w:val="0"/>
          <w:numId w:val="4"/>
        </w:numPr>
      </w:pPr>
      <w:r>
        <w:t>Better to set only min-width, min-height</w:t>
      </w:r>
    </w:p>
    <w:p w14:paraId="750527DE" w14:textId="77777777" w:rsidR="00B0217E" w:rsidRDefault="00B0217E" w:rsidP="00B0217E">
      <w:r>
        <w:t>text-align: center, justify, left, right</w:t>
      </w:r>
    </w:p>
    <w:p w14:paraId="61D766A2" w14:textId="77777777" w:rsidR="00B0217E" w:rsidRDefault="00B0217E" w:rsidP="00B0217E">
      <w:r>
        <w:t>margin:</w:t>
      </w:r>
    </w:p>
    <w:p w14:paraId="1F893FC7" w14:textId="77777777" w:rsidR="00B0217E" w:rsidRDefault="00B0217E" w:rsidP="00B0217E">
      <w:r>
        <w:t xml:space="preserve">4 values: 20px 30px 40px 24px </w:t>
      </w:r>
      <w:r>
        <w:sym w:font="Wingdings" w:char="F0E0"/>
      </w:r>
      <w:r>
        <w:t xml:space="preserve"> top, right, bottom, left</w:t>
      </w:r>
    </w:p>
    <w:p w14:paraId="6F60707C" w14:textId="77777777" w:rsidR="00B0217E" w:rsidRDefault="00B0217E" w:rsidP="00B0217E">
      <w:r>
        <w:t xml:space="preserve">3 values: 20px 30px 40px </w:t>
      </w:r>
      <w:r>
        <w:sym w:font="Wingdings" w:char="F0E0"/>
      </w:r>
      <w:r>
        <w:t xml:space="preserve"> top, left and right, bottom</w:t>
      </w:r>
    </w:p>
    <w:p w14:paraId="61C831EA" w14:textId="77777777" w:rsidR="00B0217E" w:rsidRDefault="00B0217E" w:rsidP="00B0217E">
      <w:r>
        <w:t xml:space="preserve">2 values: 20px 40p </w:t>
      </w:r>
      <w:r>
        <w:sym w:font="Wingdings" w:char="F0E0"/>
      </w:r>
      <w:r>
        <w:t xml:space="preserve"> top and bottom, left and right</w:t>
      </w:r>
    </w:p>
    <w:p w14:paraId="582FDB5D" w14:textId="77777777" w:rsidR="00B0217E" w:rsidRDefault="00B0217E" w:rsidP="00B0217E">
      <w:r>
        <w:t>auto: to center horizontal. Auto is used only when there are two values:</w:t>
      </w:r>
    </w:p>
    <w:p w14:paraId="3EFF5434" w14:textId="77777777" w:rsidR="00B0217E" w:rsidRDefault="00B0217E" w:rsidP="00B0217E">
      <w:r>
        <w:t xml:space="preserve">20px auto </w:t>
      </w:r>
      <w:r>
        <w:sym w:font="Wingdings" w:char="F0E0"/>
      </w:r>
      <w:r>
        <w:t xml:space="preserve"> top and bottom and horizontal center</w:t>
      </w:r>
    </w:p>
    <w:p w14:paraId="644E2B6D" w14:textId="77777777" w:rsidR="00B0217E" w:rsidRDefault="00B0217E" w:rsidP="00B0217E">
      <w:r>
        <w:t xml:space="preserve">83. </w:t>
      </w:r>
    </w:p>
    <w:p w14:paraId="25E4DAF4" w14:textId="77777777" w:rsidR="00B0217E" w:rsidRDefault="00B0217E" w:rsidP="00B0217E">
      <w:r>
        <w:t>color: the font color</w:t>
      </w:r>
    </w:p>
    <w:p w14:paraId="57B07AC3" w14:textId="77777777" w:rsidR="00B0217E" w:rsidRDefault="00B0217E" w:rsidP="00B0217E">
      <w:r>
        <w:t>background-color: background color</w:t>
      </w:r>
    </w:p>
    <w:p w14:paraId="2862668E" w14:textId="77777777" w:rsidR="00B0217E" w:rsidRDefault="00B0217E" w:rsidP="00B0217E">
      <w:r>
        <w:t>84. 85.</w:t>
      </w:r>
    </w:p>
    <w:p w14:paraId="620515A6" w14:textId="77777777" w:rsidR="00B0217E" w:rsidRDefault="00B0217E" w:rsidP="00B0217E">
      <w:r>
        <w:t xml:space="preserve">background-image: </w:t>
      </w:r>
      <w:proofErr w:type="spellStart"/>
      <w:r>
        <w:t>url</w:t>
      </w:r>
      <w:proofErr w:type="spellEnd"/>
      <w:r>
        <w:t xml:space="preserve">(“a link”) </w:t>
      </w:r>
      <w:r>
        <w:sym w:font="Wingdings" w:char="F0E0"/>
      </w:r>
      <w:r>
        <w:t xml:space="preserve"> set up an image at the link as the background</w:t>
      </w:r>
    </w:p>
    <w:p w14:paraId="781C66C1" w14:textId="77777777" w:rsidR="00B0217E" w:rsidRDefault="00B0217E" w:rsidP="00B0217E">
      <w:r>
        <w:t>background-size: 300px 500px or auto (original size) or cover (stretch to cover) or contain (resize to fit) or 30% 60% (percentage of the parent element)</w:t>
      </w:r>
    </w:p>
    <w:p w14:paraId="749EF811" w14:textId="77777777" w:rsidR="00B0217E" w:rsidRDefault="00B0217E" w:rsidP="00B0217E">
      <w:r>
        <w:t>background-repeat: no-repeat, repeat-x (only one horizontal line), repeat-y (only one vertical line), repeat (= repeat-x and repeat-y)</w:t>
      </w:r>
    </w:p>
    <w:p w14:paraId="119F8B0E" w14:textId="77777777" w:rsidR="00B0217E" w:rsidRDefault="00B0217E" w:rsidP="00B0217E">
      <w:r>
        <w:t xml:space="preserve">background-position: </w:t>
      </w:r>
      <w:r w:rsidRPr="009A221E">
        <w:t>If you only specify one keyword, the other value will be "center"</w:t>
      </w:r>
    </w:p>
    <w:p w14:paraId="30A65AB3" w14:textId="77777777" w:rsidR="00B0217E" w:rsidRDefault="00B0217E" w:rsidP="00B0217E">
      <w:r>
        <w:t xml:space="preserve">left top, left center, left bottom, right top, right center, right bottom, center top, center </w:t>
      </w:r>
      <w:proofErr w:type="spellStart"/>
      <w:r>
        <w:t>center</w:t>
      </w:r>
      <w:proofErr w:type="spellEnd"/>
      <w:r>
        <w:t>, center bottom</w:t>
      </w:r>
    </w:p>
    <w:p w14:paraId="78F24ADB" w14:textId="77777777" w:rsidR="00B0217E" w:rsidRDefault="00B0217E" w:rsidP="00B0217E">
      <w:r>
        <w:t xml:space="preserve">90. 91. </w:t>
      </w:r>
    </w:p>
    <w:p w14:paraId="022EBEDB" w14:textId="77777777" w:rsidR="00B0217E" w:rsidRDefault="00B0217E" w:rsidP="00B0217E">
      <w:r>
        <w:t>Margin – Border – Padding – Content</w:t>
      </w:r>
    </w:p>
    <w:p w14:paraId="565C7E72" w14:textId="77777777" w:rsidR="00B0217E" w:rsidRDefault="00B0217E" w:rsidP="00B0217E">
      <w:r>
        <w:t xml:space="preserve">Margin </w:t>
      </w:r>
      <w:r>
        <w:sym w:font="Wingdings" w:char="F0E0"/>
      </w:r>
      <w:r>
        <w:t xml:space="preserve"> position of the div: space from the leftmost, rightmost, bottommost, topmost point</w:t>
      </w:r>
    </w:p>
    <w:p w14:paraId="356BBFAC" w14:textId="77777777" w:rsidR="00B0217E" w:rsidRDefault="00B0217E" w:rsidP="00B0217E">
      <w:r>
        <w:t>Border, Padding are additional parts to the Content they will make the div bigger.</w:t>
      </w:r>
    </w:p>
    <w:p w14:paraId="01A4F551" w14:textId="77777777" w:rsidR="00B0217E" w:rsidRDefault="00B0217E" w:rsidP="00B0217E">
      <w:r>
        <w:t>box-sizing: content-box or border-box</w:t>
      </w:r>
    </w:p>
    <w:p w14:paraId="3063D102" w14:textId="77777777" w:rsidR="00B0217E" w:rsidRDefault="00B0217E" w:rsidP="00B0217E">
      <w:r>
        <w:rPr>
          <w:noProof/>
        </w:rPr>
        <w:lastRenderedPageBreak/>
        <w:drawing>
          <wp:anchor distT="0" distB="0" distL="114300" distR="114300" simplePos="0" relativeHeight="251660288" behindDoc="0" locked="0" layoutInCell="1" allowOverlap="1" wp14:anchorId="59A9FC22" wp14:editId="693A8468">
            <wp:simplePos x="0" y="0"/>
            <wp:positionH relativeFrom="margin">
              <wp:align>left</wp:align>
            </wp:positionH>
            <wp:positionV relativeFrom="paragraph">
              <wp:posOffset>10704</wp:posOffset>
            </wp:positionV>
            <wp:extent cx="2686050" cy="2076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86050" cy="2076450"/>
                    </a:xfrm>
                    <a:prstGeom prst="rect">
                      <a:avLst/>
                    </a:prstGeom>
                  </pic:spPr>
                </pic:pic>
              </a:graphicData>
            </a:graphic>
            <wp14:sizeRelH relativeFrom="page">
              <wp14:pctWidth>0</wp14:pctWidth>
            </wp14:sizeRelH>
            <wp14:sizeRelV relativeFrom="page">
              <wp14:pctHeight>0</wp14:pctHeight>
            </wp14:sizeRelV>
          </wp:anchor>
        </w:drawing>
      </w:r>
      <w:r>
        <w:t>the size of the box is set for content (and hence the real size will be bigger due to the padding and margin)</w:t>
      </w:r>
    </w:p>
    <w:p w14:paraId="0056167E" w14:textId="77777777" w:rsidR="00B0217E" w:rsidRDefault="00B0217E" w:rsidP="00B0217E">
      <w:r>
        <w:t xml:space="preserve">or border (and hence the real size will equal to the set value) </w:t>
      </w:r>
    </w:p>
    <w:p w14:paraId="01A999CF" w14:textId="77777777" w:rsidR="00B0217E" w:rsidRDefault="00B0217E" w:rsidP="00B0217E">
      <w:r>
        <w:t>The width, height is the fixed size of a div; if none of them is indicated then the size will automatically fit the content.</w:t>
      </w:r>
    </w:p>
    <w:p w14:paraId="627E549B" w14:textId="77777777" w:rsidR="00B0217E" w:rsidRDefault="00B0217E" w:rsidP="00B0217E"/>
    <w:p w14:paraId="2380A9EF" w14:textId="77777777" w:rsidR="00B0217E" w:rsidRPr="00037925" w:rsidRDefault="00B0217E" w:rsidP="00B0217E">
      <w:pPr>
        <w:rPr>
          <w:b/>
          <w:bCs/>
        </w:rPr>
      </w:pPr>
      <w:r w:rsidRPr="00037925">
        <w:rPr>
          <w:b/>
          <w:bCs/>
          <w:color w:val="FF0000"/>
        </w:rPr>
        <w:t>Every HTML element is either a block-level element or an in-line element.</w:t>
      </w:r>
    </w:p>
    <w:p w14:paraId="1A03EE53" w14:textId="77777777" w:rsidR="00B0217E" w:rsidRPr="00037925" w:rsidRDefault="00B0217E" w:rsidP="00B0217E">
      <w:r w:rsidRPr="00037925">
        <w:rPr>
          <w:color w:val="FF0000"/>
        </w:rPr>
        <w:t>A block-level element consumes the whole line while an in-line element consumes only what it needs so there is space for other element to stand besides an in-line element</w:t>
      </w:r>
      <w:r w:rsidRPr="00037925">
        <w:t>.</w:t>
      </w:r>
    </w:p>
    <w:p w14:paraId="23DA97FB" w14:textId="77777777" w:rsidR="00B0217E" w:rsidRDefault="00B0217E" w:rsidP="00B0217E">
      <w:r>
        <w:t>Block elements: &lt;p&gt;, &lt;h1&gt;, &lt;div&gt;</w:t>
      </w:r>
    </w:p>
    <w:p w14:paraId="14054A02" w14:textId="77777777" w:rsidR="00B0217E" w:rsidRDefault="00B0217E" w:rsidP="00B0217E">
      <w:r>
        <w:t>In-line elements: &lt;a&gt;, &lt;</w:t>
      </w:r>
      <w:proofErr w:type="spellStart"/>
      <w:r>
        <w:t>img</w:t>
      </w:r>
      <w:proofErr w:type="spellEnd"/>
      <w:r>
        <w:t>&gt;, &lt;</w:t>
      </w:r>
      <w:proofErr w:type="spellStart"/>
      <w:r>
        <w:t>i</w:t>
      </w:r>
      <w:proofErr w:type="spellEnd"/>
      <w:r>
        <w:t>&gt;, &lt;</w:t>
      </w:r>
      <w:proofErr w:type="spellStart"/>
      <w:r>
        <w:t>em</w:t>
      </w:r>
      <w:proofErr w:type="spellEnd"/>
      <w:r>
        <w:t>&gt;, &lt;u&gt;</w:t>
      </w:r>
    </w:p>
    <w:p w14:paraId="29F4EFB1" w14:textId="77777777" w:rsidR="00B0217E" w:rsidRPr="00190646" w:rsidRDefault="00B0217E" w:rsidP="00B0217E">
      <w:pPr>
        <w:rPr>
          <w:b/>
          <w:bCs/>
          <w:color w:val="4472C4" w:themeColor="accent1"/>
        </w:rPr>
      </w:pPr>
      <w:r w:rsidRPr="00190646">
        <w:rPr>
          <w:b/>
          <w:bCs/>
          <w:color w:val="4472C4" w:themeColor="accent1"/>
        </w:rPr>
        <w:t>&lt;div&gt; is a block element and &lt;span&gt; is the in-line version of &lt;div&gt;</w:t>
      </w:r>
    </w:p>
    <w:p w14:paraId="349C1F49" w14:textId="77777777" w:rsidR="00B0217E" w:rsidRDefault="00B0217E" w:rsidP="00B0217E">
      <w:r>
        <w:t>96. 97. Float and Clear</w:t>
      </w:r>
    </w:p>
    <w:p w14:paraId="64690005" w14:textId="77777777" w:rsidR="00B0217E" w:rsidRDefault="00B0217E" w:rsidP="00B0217E">
      <w:pPr>
        <w:rPr>
          <w:rFonts w:ascii="Arial" w:hAnsi="Arial" w:cs="Arial"/>
          <w:color w:val="333333"/>
          <w:spacing w:val="-1"/>
          <w:shd w:val="clear" w:color="auto" w:fill="FFFFFF"/>
        </w:rPr>
      </w:pPr>
      <w:r>
        <w:rPr>
          <w:noProof/>
        </w:rPr>
        <w:drawing>
          <wp:anchor distT="0" distB="0" distL="114300" distR="114300" simplePos="0" relativeHeight="251659264" behindDoc="0" locked="0" layoutInCell="1" allowOverlap="1" wp14:anchorId="04F684BE" wp14:editId="004F2347">
            <wp:simplePos x="0" y="0"/>
            <wp:positionH relativeFrom="margin">
              <wp:posOffset>4961437</wp:posOffset>
            </wp:positionH>
            <wp:positionV relativeFrom="paragraph">
              <wp:posOffset>8437</wp:posOffset>
            </wp:positionV>
            <wp:extent cx="1859280" cy="145161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859280" cy="145161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333333"/>
          <w:spacing w:val="-1"/>
          <w:shd w:val="clear" w:color="auto" w:fill="FFFFFF"/>
        </w:rPr>
        <w:t>If an element is marked “float: left”, it will float on the top of the element below it on the left.</w:t>
      </w:r>
    </w:p>
    <w:p w14:paraId="2B32AB1E" w14:textId="77777777" w:rsidR="00B0217E" w:rsidRDefault="00B0217E" w:rsidP="00B0217E">
      <w:pPr>
        <w:rPr>
          <w:rFonts w:ascii="Arial" w:hAnsi="Arial" w:cs="Arial"/>
          <w:color w:val="333333"/>
          <w:spacing w:val="-1"/>
          <w:shd w:val="clear" w:color="auto" w:fill="FFFFFF"/>
        </w:rPr>
      </w:pPr>
      <w:r>
        <w:rPr>
          <w:rFonts w:ascii="Arial" w:hAnsi="Arial" w:cs="Arial"/>
          <w:color w:val="333333"/>
          <w:spacing w:val="-1"/>
          <w:shd w:val="clear" w:color="auto" w:fill="FFFFFF"/>
        </w:rPr>
        <w:t>If an element is marked “clear: left”, it will prevent any element marked “float” from floating on it on the left.</w:t>
      </w:r>
    </w:p>
    <w:p w14:paraId="51DB5592" w14:textId="77777777" w:rsidR="00B0217E" w:rsidRDefault="00B0217E" w:rsidP="00B0217E">
      <w:r>
        <w:t>Exp: the “float me” element is set “float: right”.</w:t>
      </w:r>
    </w:p>
    <w:p w14:paraId="666E9A4D" w14:textId="77777777" w:rsidR="00B0217E" w:rsidRDefault="00B0217E" w:rsidP="00B0217E">
      <w:r>
        <w:t xml:space="preserve">A div with “clear: left” property will not reside next to any “float” element </w:t>
      </w:r>
      <w:r>
        <w:sym w:font="Wingdings" w:char="F0E0"/>
      </w:r>
      <w:r>
        <w:t xml:space="preserve"> a new “line” will be created.</w:t>
      </w:r>
    </w:p>
    <w:p w14:paraId="3C227B20" w14:textId="77777777" w:rsidR="00B0217E" w:rsidRDefault="00B0217E" w:rsidP="00B0217E">
      <w:r>
        <w:rPr>
          <w:noProof/>
        </w:rPr>
        <w:drawing>
          <wp:anchor distT="0" distB="0" distL="114300" distR="114300" simplePos="0" relativeHeight="251661312" behindDoc="0" locked="0" layoutInCell="1" allowOverlap="1" wp14:anchorId="7708FB62" wp14:editId="2EA0DF55">
            <wp:simplePos x="0" y="0"/>
            <wp:positionH relativeFrom="column">
              <wp:posOffset>0</wp:posOffset>
            </wp:positionH>
            <wp:positionV relativeFrom="paragraph">
              <wp:posOffset>-1905</wp:posOffset>
            </wp:positionV>
            <wp:extent cx="2906486" cy="2604252"/>
            <wp:effectExtent l="0" t="0" r="8255"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06486" cy="2604252"/>
                    </a:xfrm>
                    <a:prstGeom prst="rect">
                      <a:avLst/>
                    </a:prstGeom>
                  </pic:spPr>
                </pic:pic>
              </a:graphicData>
            </a:graphic>
            <wp14:sizeRelH relativeFrom="page">
              <wp14:pctWidth>0</wp14:pctWidth>
            </wp14:sizeRelH>
            <wp14:sizeRelV relativeFrom="page">
              <wp14:pctHeight>0</wp14:pctHeight>
            </wp14:sizeRelV>
          </wp:anchor>
        </w:drawing>
      </w:r>
      <w:r>
        <w:t>The order of those HTML elements:</w:t>
      </w:r>
    </w:p>
    <w:p w14:paraId="11DA5DD5" w14:textId="77777777" w:rsidR="00B0217E" w:rsidRDefault="00B0217E" w:rsidP="00B0217E">
      <w:r>
        <w:t>Paragraph 1</w:t>
      </w:r>
    </w:p>
    <w:p w14:paraId="014E7ABE" w14:textId="77777777" w:rsidR="00B0217E" w:rsidRDefault="00B0217E" w:rsidP="00B0217E">
      <w:r>
        <w:t>Block 1 – float: right</w:t>
      </w:r>
      <w:r>
        <w:br/>
        <w:t>(Block 1 is on the top of Para 2 and it’s float: left)</w:t>
      </w:r>
    </w:p>
    <w:p w14:paraId="3AC76DA4" w14:textId="77777777" w:rsidR="00B0217E" w:rsidRDefault="00B0217E" w:rsidP="00B0217E">
      <w:r>
        <w:t>Paragraph 2</w:t>
      </w:r>
    </w:p>
    <w:p w14:paraId="0FC60346" w14:textId="77777777" w:rsidR="00B0217E" w:rsidRDefault="00B0217E" w:rsidP="00B0217E">
      <w:r>
        <w:t>Block 2 – float: left</w:t>
      </w:r>
    </w:p>
    <w:p w14:paraId="3A785970" w14:textId="77777777" w:rsidR="00B0217E" w:rsidRDefault="00B0217E" w:rsidP="00B0217E">
      <w:r>
        <w:t>(Block 2 is on the top of Para 3 and it’s float: right)</w:t>
      </w:r>
    </w:p>
    <w:p w14:paraId="360C02B1" w14:textId="77777777" w:rsidR="00B0217E" w:rsidRDefault="00B0217E" w:rsidP="00B0217E">
      <w:r>
        <w:t>Paragraph 3</w:t>
      </w:r>
    </w:p>
    <w:p w14:paraId="05D01473" w14:textId="77777777" w:rsidR="00B0217E" w:rsidRDefault="00B0217E" w:rsidP="00B0217E">
      <w:r>
        <w:t>Paragraph 4 – clear: left</w:t>
      </w:r>
      <w:r>
        <w:br/>
        <w:t>(Para 4 is clear: left so block 2 and block 1 can’t jump on it)</w:t>
      </w:r>
    </w:p>
    <w:p w14:paraId="1AAD3295" w14:textId="77777777" w:rsidR="00B0217E" w:rsidRDefault="00B0217E" w:rsidP="00B0217E"/>
    <w:p w14:paraId="017A3774" w14:textId="77777777" w:rsidR="00B0217E" w:rsidRDefault="00B0217E" w:rsidP="00B0217E"/>
    <w:p w14:paraId="48AE0EE5" w14:textId="77777777" w:rsidR="00B0217E" w:rsidRDefault="00B0217E" w:rsidP="00B0217E"/>
    <w:p w14:paraId="587E320B" w14:textId="77777777" w:rsidR="00B0217E" w:rsidRDefault="00B0217E" w:rsidP="00B0217E">
      <w:r>
        <w:t xml:space="preserve">98. </w:t>
      </w:r>
      <w:r w:rsidRPr="00E92E54">
        <w:rPr>
          <w:b/>
          <w:bCs/>
          <w:color w:val="FF0000"/>
        </w:rPr>
        <w:t>display</w:t>
      </w:r>
      <w:r>
        <w:t>: inline, inline-block, block</w:t>
      </w:r>
    </w:p>
    <w:p w14:paraId="7C52C6E7" w14:textId="77777777" w:rsidR="00B0217E" w:rsidRDefault="00B0217E" w:rsidP="00B0217E">
      <w:r>
        <w:t>When you create a heading, a new line is always created while when you mark some text italic there is no new line created. This is called “display: inline” property.</w:t>
      </w:r>
    </w:p>
    <w:p w14:paraId="0EA5963D" w14:textId="77777777" w:rsidR="00B0217E" w:rsidRPr="00521F7D" w:rsidRDefault="00B0217E" w:rsidP="00B0217E">
      <w:r w:rsidRPr="00521F7D">
        <w:rPr>
          <w:b/>
          <w:bCs/>
        </w:rPr>
        <w:lastRenderedPageBreak/>
        <w:t>Inline</w:t>
      </w:r>
      <w:r>
        <w:t>:</w:t>
      </w:r>
      <w:r w:rsidRPr="00521F7D">
        <w:t xml:space="preserve"> The element doesn’t start on a new line and only occupy just the width it </w:t>
      </w:r>
      <w:r>
        <w:t>needs</w:t>
      </w:r>
      <w:r w:rsidRPr="00521F7D">
        <w:t>. You can’t set the width or height.</w:t>
      </w:r>
    </w:p>
    <w:p w14:paraId="018161A1" w14:textId="77777777" w:rsidR="00B0217E" w:rsidRPr="00521F7D" w:rsidRDefault="00B0217E" w:rsidP="00B0217E">
      <w:r w:rsidRPr="00521F7D">
        <w:rPr>
          <w:b/>
          <w:bCs/>
        </w:rPr>
        <w:t>inline-block</w:t>
      </w:r>
      <w:r>
        <w:t>:</w:t>
      </w:r>
      <w:r w:rsidRPr="00521F7D">
        <w:t> It’s formatted just like the inline element, where it doesn’t start on a new line. BUT, you can set width and height values.</w:t>
      </w:r>
    </w:p>
    <w:p w14:paraId="5B8B0B31" w14:textId="77777777" w:rsidR="00B0217E" w:rsidRDefault="00B0217E" w:rsidP="00B0217E">
      <w:r w:rsidRPr="00521F7D">
        <w:rPr>
          <w:b/>
          <w:bCs/>
        </w:rPr>
        <w:t>Block</w:t>
      </w:r>
      <w:r>
        <w:t>:</w:t>
      </w:r>
      <w:r w:rsidRPr="00521F7D">
        <w:t> The element will start on a new line and occupy the full width available. And you can set width and height values.</w:t>
      </w:r>
    </w:p>
    <w:p w14:paraId="00394F5E" w14:textId="77777777" w:rsidR="00B0217E" w:rsidRDefault="00B0217E" w:rsidP="00B0217E">
      <w:r>
        <w:t>inline: elements with default “display: inline” property &lt;</w:t>
      </w:r>
      <w:proofErr w:type="spellStart"/>
      <w:r>
        <w:t>i</w:t>
      </w:r>
      <w:proofErr w:type="spellEnd"/>
      <w:r>
        <w:t>&gt;, &lt;</w:t>
      </w:r>
      <w:proofErr w:type="spellStart"/>
      <w:r>
        <w:t>em</w:t>
      </w:r>
      <w:proofErr w:type="spellEnd"/>
      <w:r>
        <w:t>&gt;, &lt;u&gt;, &lt;</w:t>
      </w:r>
      <w:proofErr w:type="spellStart"/>
      <w:r>
        <w:t>img</w:t>
      </w:r>
      <w:proofErr w:type="spellEnd"/>
      <w:r>
        <w:t>&gt;, &lt;a&gt;</w:t>
      </w:r>
    </w:p>
    <w:p w14:paraId="31A66BB1" w14:textId="77777777" w:rsidR="00B0217E" w:rsidRDefault="00B0217E" w:rsidP="00B0217E">
      <w:r>
        <w:t>block: elements with default “display: block” property &lt;p&gt;, &lt;h1&gt;, &lt;div&gt;</w:t>
      </w:r>
    </w:p>
    <w:p w14:paraId="587E3506" w14:textId="77777777" w:rsidR="00B0217E" w:rsidRDefault="00B0217E" w:rsidP="00B0217E">
      <w:r>
        <w:rPr>
          <w:noProof/>
        </w:rPr>
        <w:drawing>
          <wp:inline distT="0" distB="0" distL="0" distR="0" wp14:anchorId="6CA483FC" wp14:editId="7E685F04">
            <wp:extent cx="2038033" cy="203803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58824" cy="2058824"/>
                    </a:xfrm>
                    <a:prstGeom prst="rect">
                      <a:avLst/>
                    </a:prstGeom>
                    <a:noFill/>
                    <a:ln>
                      <a:noFill/>
                    </a:ln>
                  </pic:spPr>
                </pic:pic>
              </a:graphicData>
            </a:graphic>
          </wp:inline>
        </w:drawing>
      </w:r>
      <w:r>
        <w:t xml:space="preserve">  </w:t>
      </w:r>
      <w:r>
        <w:rPr>
          <w:noProof/>
        </w:rPr>
        <w:drawing>
          <wp:inline distT="0" distB="0" distL="0" distR="0" wp14:anchorId="0512220E" wp14:editId="23B12178">
            <wp:extent cx="2033270" cy="203327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49088" cy="2049088"/>
                    </a:xfrm>
                    <a:prstGeom prst="rect">
                      <a:avLst/>
                    </a:prstGeom>
                    <a:noFill/>
                    <a:ln>
                      <a:noFill/>
                    </a:ln>
                  </pic:spPr>
                </pic:pic>
              </a:graphicData>
            </a:graphic>
          </wp:inline>
        </w:drawing>
      </w:r>
      <w:r>
        <w:t xml:space="preserve"> </w:t>
      </w:r>
      <w:r>
        <w:rPr>
          <w:noProof/>
        </w:rPr>
        <w:drawing>
          <wp:inline distT="0" distB="0" distL="0" distR="0" wp14:anchorId="5D5DBCC7" wp14:editId="7020035E">
            <wp:extent cx="2042795" cy="2042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58364" cy="2058364"/>
                    </a:xfrm>
                    <a:prstGeom prst="rect">
                      <a:avLst/>
                    </a:prstGeom>
                    <a:noFill/>
                    <a:ln>
                      <a:noFill/>
                    </a:ln>
                  </pic:spPr>
                </pic:pic>
              </a:graphicData>
            </a:graphic>
          </wp:inline>
        </w:drawing>
      </w:r>
    </w:p>
    <w:p w14:paraId="7CC51998" w14:textId="77777777" w:rsidR="00B0217E" w:rsidRDefault="00B0217E" w:rsidP="00B0217E">
      <w:r>
        <w:t>FLEX BOX</w:t>
      </w:r>
    </w:p>
    <w:p w14:paraId="3073C412" w14:textId="77777777" w:rsidR="00B0217E" w:rsidRDefault="00B0217E" w:rsidP="00B0217E">
      <w:r>
        <w:t xml:space="preserve">101 102 </w:t>
      </w:r>
    </w:p>
    <w:p w14:paraId="6435B716" w14:textId="77777777" w:rsidR="00B0217E" w:rsidRDefault="00B0217E" w:rsidP="00B0217E">
      <w:r>
        <w:t>Display: Flex</w:t>
      </w:r>
    </w:p>
    <w:p w14:paraId="7BBDAAF1" w14:textId="77777777" w:rsidR="00B0217E" w:rsidRDefault="00B0217E" w:rsidP="00B0217E">
      <w:r>
        <w:t>2 kind of elements of FLEX mechanism:</w:t>
      </w:r>
    </w:p>
    <w:p w14:paraId="3653EB98" w14:textId="77777777" w:rsidR="00B0217E" w:rsidRDefault="00B0217E" w:rsidP="00B0217E">
      <w:pPr>
        <w:pStyle w:val="ListParagraph"/>
        <w:numPr>
          <w:ilvl w:val="0"/>
          <w:numId w:val="2"/>
        </w:numPr>
      </w:pPr>
      <w:r>
        <w:t>Container, aka FLEX</w:t>
      </w:r>
    </w:p>
    <w:p w14:paraId="4C81EC6D" w14:textId="77777777" w:rsidR="00B0217E" w:rsidRDefault="00B0217E" w:rsidP="00B0217E">
      <w:pPr>
        <w:pStyle w:val="ListParagraph"/>
        <w:numPr>
          <w:ilvl w:val="0"/>
          <w:numId w:val="2"/>
        </w:numPr>
      </w:pPr>
      <w:r>
        <w:t>Items/boxes inside.</w:t>
      </w:r>
    </w:p>
    <w:p w14:paraId="2F57F301" w14:textId="77777777" w:rsidR="00B0217E" w:rsidRDefault="00B0217E" w:rsidP="00B0217E">
      <w:r>
        <w:t>Both FLEX and Items inside are &lt;div&gt; elements. Not only FLEX, but also its items have properties relating to FLEX.</w:t>
      </w:r>
    </w:p>
    <w:p w14:paraId="5C124C4C" w14:textId="77777777" w:rsidR="00B0217E" w:rsidRPr="00194530" w:rsidRDefault="00B0217E" w:rsidP="00B0217E">
      <w:pPr>
        <w:rPr>
          <w:color w:val="4472C4" w:themeColor="accent1"/>
        </w:rPr>
      </w:pPr>
      <w:r w:rsidRPr="00194530">
        <w:rPr>
          <w:color w:val="4472C4" w:themeColor="accent1"/>
        </w:rPr>
        <w:t>Properties for FLEX:</w:t>
      </w:r>
    </w:p>
    <w:p w14:paraId="4505DEC5" w14:textId="77777777" w:rsidR="00B0217E" w:rsidRDefault="00B0217E" w:rsidP="00B0217E">
      <w:r w:rsidRPr="00843E0C">
        <w:rPr>
          <w:b/>
          <w:bCs/>
        </w:rPr>
        <w:t>display: flex</w:t>
      </w:r>
      <w:r>
        <w:t>: this is to mark a flex container</w:t>
      </w:r>
    </w:p>
    <w:p w14:paraId="0D3FF945" w14:textId="77777777" w:rsidR="00B0217E" w:rsidRDefault="00B0217E" w:rsidP="00B0217E">
      <w:r>
        <w:rPr>
          <w:b/>
          <w:bCs/>
        </w:rPr>
        <w:t>f</w:t>
      </w:r>
      <w:r w:rsidRPr="0091236F">
        <w:rPr>
          <w:b/>
          <w:bCs/>
        </w:rPr>
        <w:t>lex-wrap</w:t>
      </w:r>
      <w:r>
        <w:t>: use “flex-wrap: wrap” if you want a new line. When the container is not set “flex-wrap: wrap”, boxes inside it will be compressed to fit the container regardless boxes’ size being set. When the boxes cannot be compressed any more, they will break the container. Using “flex-wrap: wrap” will create a new line when the flex runs out of space for its boxes.</w:t>
      </w:r>
    </w:p>
    <w:p w14:paraId="6A4A8D67" w14:textId="77777777" w:rsidR="00B0217E" w:rsidRDefault="00B0217E" w:rsidP="00B0217E">
      <w:r w:rsidRPr="0091236F">
        <w:rPr>
          <w:b/>
          <w:bCs/>
        </w:rPr>
        <w:t>flex-direction</w:t>
      </w:r>
      <w:r>
        <w:t>: row, column,</w:t>
      </w:r>
    </w:p>
    <w:p w14:paraId="491F913E" w14:textId="77777777" w:rsidR="00B0217E" w:rsidRDefault="00B0217E" w:rsidP="00B0217E">
      <w:r w:rsidRPr="0091236F">
        <w:rPr>
          <w:b/>
          <w:bCs/>
        </w:rPr>
        <w:t>justify-content</w:t>
      </w:r>
      <w:r>
        <w:t xml:space="preserve"> (align the content horizontally): center, space-between (adding space between items), space-around, </w:t>
      </w:r>
    </w:p>
    <w:p w14:paraId="5B13D5C8" w14:textId="77777777" w:rsidR="00B0217E" w:rsidRDefault="00B0217E" w:rsidP="00B0217E">
      <w:r w:rsidRPr="0091236F">
        <w:rPr>
          <w:b/>
          <w:bCs/>
        </w:rPr>
        <w:t>align-content</w:t>
      </w:r>
      <w:r>
        <w:t xml:space="preserve"> (align the content vertically): center, space-between (adding space between items), space-around, </w:t>
      </w:r>
    </w:p>
    <w:p w14:paraId="22FD46D4" w14:textId="77777777" w:rsidR="00B0217E" w:rsidRDefault="00B0217E" w:rsidP="00B0217E">
      <w:r>
        <w:rPr>
          <w:noProof/>
        </w:rPr>
        <w:lastRenderedPageBreak/>
        <w:drawing>
          <wp:inline distT="0" distB="0" distL="0" distR="0" wp14:anchorId="172E2EA1" wp14:editId="61BF852B">
            <wp:extent cx="3829050" cy="214658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73217" cy="2171349"/>
                    </a:xfrm>
                    <a:prstGeom prst="rect">
                      <a:avLst/>
                    </a:prstGeom>
                  </pic:spPr>
                </pic:pic>
              </a:graphicData>
            </a:graphic>
          </wp:inline>
        </w:drawing>
      </w:r>
    </w:p>
    <w:p w14:paraId="6992FF71" w14:textId="77777777" w:rsidR="00B0217E" w:rsidRDefault="00B0217E" w:rsidP="00B0217E">
      <w:r w:rsidRPr="00194530">
        <w:rPr>
          <w:color w:val="4472C4" w:themeColor="accent1"/>
        </w:rPr>
        <w:t>Properties for items:</w:t>
      </w:r>
    </w:p>
    <w:p w14:paraId="475E7661" w14:textId="77777777" w:rsidR="00B0217E" w:rsidRPr="001430D2" w:rsidRDefault="00B0217E" w:rsidP="00B0217E">
      <w:r w:rsidRPr="00E3490E">
        <w:rPr>
          <w:b/>
          <w:bCs/>
        </w:rPr>
        <w:t>flex-basis</w:t>
      </w:r>
      <w:r w:rsidRPr="001430D2">
        <w:t>: similar to width. It can be auto. A flex-basis value set to auto sizes the element according to its size property (which can itself be the keyword auto, which sizes the element based on its contents).</w:t>
      </w:r>
    </w:p>
    <w:p w14:paraId="0DF04966" w14:textId="77777777" w:rsidR="00B0217E" w:rsidRDefault="00B0217E" w:rsidP="00B0217E">
      <w:r w:rsidRPr="00E3490E">
        <w:rPr>
          <w:b/>
          <w:bCs/>
        </w:rPr>
        <w:t>flex-grow</w:t>
      </w:r>
      <w:r>
        <w:t>: Flex-grow is used for growing items to fill up the FLEX’s space. Flex-grow of items, e.g. 1 – 2 – 3 is the ratio for space for the items.</w:t>
      </w:r>
    </w:p>
    <w:p w14:paraId="563C7F95" w14:textId="77777777" w:rsidR="00B0217E" w:rsidRDefault="00B0217E" w:rsidP="00B0217E">
      <w:r w:rsidRPr="00E3490E">
        <w:rPr>
          <w:b/>
          <w:bCs/>
        </w:rPr>
        <w:t>flex-shrink</w:t>
      </w:r>
      <w:r>
        <w:t>: flex-shrink is used for shrinking items when the screen is shrunk.</w:t>
      </w:r>
    </w:p>
    <w:p w14:paraId="69F75370" w14:textId="77777777" w:rsidR="00B0217E" w:rsidRDefault="00B0217E" w:rsidP="00B0217E">
      <w:r>
        <w:t>Those 3 properties can be written in a single line: flex: grow shrink basis.</w:t>
      </w:r>
    </w:p>
    <w:p w14:paraId="5048E77F" w14:textId="77777777" w:rsidR="00B0217E" w:rsidRDefault="00B0217E" w:rsidP="00B0217E">
      <w:r w:rsidRPr="00E3490E">
        <w:rPr>
          <w:b/>
          <w:bCs/>
        </w:rPr>
        <w:t>order</w:t>
      </w:r>
      <w:r>
        <w:t>: the order of an item in a flex can be reassigned by using “order: …”. With this the order of the position in the HTML will be overridden.</w:t>
      </w:r>
    </w:p>
    <w:p w14:paraId="17E5DDFD" w14:textId="77777777" w:rsidR="00B0217E" w:rsidRDefault="00B0217E" w:rsidP="00B0217E">
      <w:r w:rsidRPr="008C4C0D">
        <w:rPr>
          <w:b/>
          <w:bCs/>
        </w:rPr>
        <w:t>display</w:t>
      </w:r>
      <w:r>
        <w:t xml:space="preserve">: inline, block. (see the “float” section above) </w:t>
      </w:r>
    </w:p>
    <w:p w14:paraId="6881E722" w14:textId="77777777" w:rsidR="00B0217E" w:rsidRDefault="00B0217E" w:rsidP="00B0217E">
      <w:r>
        <w:br w:type="page"/>
      </w:r>
    </w:p>
    <w:p w14:paraId="5A8CF458" w14:textId="77777777" w:rsidR="00B0217E" w:rsidRDefault="00B0217E" w:rsidP="00B0217E">
      <w:r>
        <w:lastRenderedPageBreak/>
        <w:t>102. 103.</w:t>
      </w:r>
    </w:p>
    <w:p w14:paraId="6C86AA82" w14:textId="77777777" w:rsidR="00B0217E" w:rsidRDefault="00B0217E" w:rsidP="00B0217E">
      <w:pPr>
        <w:rPr>
          <w:b/>
          <w:bCs/>
        </w:rPr>
      </w:pPr>
      <w:r w:rsidRPr="0077631D">
        <w:rPr>
          <w:b/>
          <w:bCs/>
        </w:rPr>
        <w:t>“position: “</w:t>
      </w:r>
      <w:r>
        <w:t xml:space="preserve"> property goes with </w:t>
      </w:r>
      <w:r w:rsidRPr="0077631D">
        <w:rPr>
          <w:b/>
          <w:bCs/>
        </w:rPr>
        <w:t>top, left, right, bottom</w:t>
      </w:r>
    </w:p>
    <w:p w14:paraId="05483591" w14:textId="77777777" w:rsidR="00B0217E" w:rsidRDefault="00B0217E" w:rsidP="00B0217E">
      <w:r>
        <w:t xml:space="preserve">Exp: </w:t>
      </w:r>
    </w:p>
    <w:p w14:paraId="3E3BA45D" w14:textId="77777777" w:rsidR="00B0217E" w:rsidRPr="00094F85" w:rsidRDefault="00B0217E" w:rsidP="00B0217E">
      <w:pPr>
        <w:rPr>
          <w:rFonts w:ascii="Consolas" w:hAnsi="Consolas"/>
          <w:color w:val="000000"/>
          <w:sz w:val="23"/>
          <w:szCs w:val="23"/>
          <w:shd w:val="clear" w:color="auto" w:fill="FFFFFF"/>
        </w:rPr>
      </w:pPr>
      <w:r>
        <w:rP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30px</w:t>
      </w:r>
      <w:r>
        <w:rPr>
          <w:rStyle w:val="cssdelimitercolor"/>
          <w:rFonts w:ascii="Consolas" w:hAnsi="Consolas"/>
          <w:color w:val="000000"/>
          <w:sz w:val="23"/>
          <w:szCs w:val="23"/>
          <w:shd w:val="clear" w:color="auto" w:fill="FFFFFF"/>
        </w:rPr>
        <w:t>;</w:t>
      </w:r>
    </w:p>
    <w:p w14:paraId="111D4F77" w14:textId="77777777" w:rsidR="00B0217E" w:rsidRDefault="00B0217E" w:rsidP="00B0217E">
      <w:r w:rsidRPr="008217BA">
        <w:rPr>
          <w:b/>
          <w:bCs/>
        </w:rPr>
        <w:t>“position: relative”</w:t>
      </w:r>
      <w:r w:rsidRPr="00893300">
        <w:t xml:space="preserve"> An element with position: relative; is positioned relative to its normal position.</w:t>
      </w:r>
      <w:r>
        <w:t xml:space="preserve"> </w:t>
      </w:r>
      <w:r w:rsidRPr="00893300">
        <w:t>Setting the top, right, bottom, and left properties of a relatively-positioned element will cause it to be adjusted away from its normal position. Other content will not be adjusted to fit into any gap left by the element.</w:t>
      </w:r>
    </w:p>
    <w:p w14:paraId="2C7E4D3E" w14:textId="77777777" w:rsidR="00B0217E" w:rsidRDefault="00B0217E" w:rsidP="00B0217E">
      <w:r w:rsidRPr="008217BA">
        <w:rPr>
          <w:b/>
          <w:bCs/>
        </w:rPr>
        <w:t>“position: absolute”</w:t>
      </w:r>
      <w:r w:rsidRPr="008217BA">
        <w:t xml:space="preserve"> </w:t>
      </w:r>
      <w:r>
        <w:t xml:space="preserve">(this always goes with </w:t>
      </w:r>
      <w:r w:rsidRPr="006534A2">
        <w:rPr>
          <w:b/>
          <w:bCs/>
        </w:rPr>
        <w:t>position: relative</w:t>
      </w:r>
      <w:r>
        <w:t xml:space="preserve"> of the parent) </w:t>
      </w:r>
      <w:r w:rsidRPr="008217BA">
        <w:t xml:space="preserve">An element with position: absolute; is positioned relative to the nearest positioned </w:t>
      </w:r>
      <w:r w:rsidRPr="0000606F">
        <w:rPr>
          <w:b/>
          <w:bCs/>
        </w:rPr>
        <w:t>ancestor</w:t>
      </w:r>
      <w:r w:rsidRPr="008217BA">
        <w:t xml:space="preserve"> (instead of positioned relative to the viewport, like fixed).</w:t>
      </w:r>
      <w:r>
        <w:t xml:space="preserve"> </w:t>
      </w:r>
      <w:r w:rsidRPr="008217BA">
        <w:t>However; if an absolute positioned element has no positioned ancestors, it uses the document body, and moves along with page scrolling.</w:t>
      </w:r>
    </w:p>
    <w:p w14:paraId="0466022B" w14:textId="77777777" w:rsidR="00B0217E" w:rsidRDefault="00B0217E" w:rsidP="00B0217E">
      <w:r>
        <w:t>If you want to use “position: absolute” then you need to do 2 things: a parent element containing a child element and the both are set with “position: relative” and “position: absolute”.</w:t>
      </w:r>
    </w:p>
    <w:p w14:paraId="586DD967" w14:textId="77777777" w:rsidR="00B0217E" w:rsidRPr="007E6227" w:rsidRDefault="00B0217E" w:rsidP="00B0217E">
      <w:pPr>
        <w:jc w:val="center"/>
        <w:rPr>
          <w:b/>
          <w:bCs/>
        </w:rPr>
      </w:pPr>
      <w:r w:rsidRPr="007E6227">
        <w:rPr>
          <w:b/>
          <w:bCs/>
        </w:rPr>
        <w:t>The normal position of an element is not fixed and hence comes “position: relative”</w:t>
      </w:r>
    </w:p>
    <w:p w14:paraId="093A1D96" w14:textId="77777777" w:rsidR="00B0217E" w:rsidRPr="007E6227" w:rsidRDefault="00B0217E" w:rsidP="00B0217E">
      <w:pPr>
        <w:jc w:val="center"/>
        <w:rPr>
          <w:b/>
          <w:bCs/>
        </w:rPr>
      </w:pPr>
      <w:r w:rsidRPr="007E6227">
        <w:rPr>
          <w:b/>
          <w:bCs/>
        </w:rPr>
        <w:t>The position of the parent element is fixed and hence comes “position: absolute”</w:t>
      </w:r>
    </w:p>
    <w:p w14:paraId="158DBCD1" w14:textId="77777777" w:rsidR="00B0217E" w:rsidRDefault="00B0217E" w:rsidP="00B0217E">
      <w:r w:rsidRPr="006866AD">
        <w:rPr>
          <w:b/>
          <w:bCs/>
        </w:rPr>
        <w:t>“position: fixed”</w:t>
      </w:r>
      <w:r>
        <w:t xml:space="preserve"> is used to fix a heading when you scroll the webpage.</w:t>
      </w:r>
    </w:p>
    <w:p w14:paraId="79914FAD" w14:textId="77777777" w:rsidR="00B0217E" w:rsidRDefault="00B0217E" w:rsidP="00B0217E">
      <w:r>
        <w:t>10?</w:t>
      </w:r>
    </w:p>
    <w:p w14:paraId="56AA9110" w14:textId="77777777" w:rsidR="00B0217E" w:rsidRDefault="00B0217E" w:rsidP="00B0217E">
      <w:r>
        <w:t>“</w:t>
      </w:r>
      <w:r w:rsidRPr="009369A5">
        <w:rPr>
          <w:b/>
          <w:bCs/>
        </w:rPr>
        <w:t>z-index: 3</w:t>
      </w:r>
      <w:r>
        <w:t>” the order of layers</w:t>
      </w:r>
    </w:p>
    <w:p w14:paraId="688BFE55" w14:textId="77777777" w:rsidR="00B0217E" w:rsidRDefault="00B0217E" w:rsidP="00B0217E">
      <w:r>
        <w:t>10?</w:t>
      </w:r>
    </w:p>
    <w:p w14:paraId="5DA8F5D1" w14:textId="77777777" w:rsidR="00B0217E" w:rsidRPr="007278A5" w:rsidRDefault="00B0217E" w:rsidP="00B0217E">
      <w:r w:rsidRPr="007278A5">
        <w:t>The </w:t>
      </w:r>
      <w:r w:rsidRPr="008404C2">
        <w:rPr>
          <w:b/>
          <w:bCs/>
        </w:rPr>
        <w:t>overflow</w:t>
      </w:r>
      <w:r w:rsidRPr="007278A5">
        <w:t> property specifies whether to clip the content or to add scrollbars when the content of an element is too big to fit in the specified area.</w:t>
      </w:r>
    </w:p>
    <w:p w14:paraId="35EB4531" w14:textId="77777777" w:rsidR="00B0217E" w:rsidRPr="007278A5" w:rsidRDefault="00B0217E" w:rsidP="00B0217E">
      <w:r w:rsidRPr="007278A5">
        <w:t>The </w:t>
      </w:r>
      <w:r w:rsidRPr="008404C2">
        <w:rPr>
          <w:b/>
          <w:bCs/>
        </w:rPr>
        <w:t>overflow</w:t>
      </w:r>
      <w:r w:rsidRPr="007278A5">
        <w:t> property has the following values:</w:t>
      </w:r>
    </w:p>
    <w:p w14:paraId="1DCA42B8" w14:textId="77777777" w:rsidR="00B0217E" w:rsidRPr="007278A5" w:rsidRDefault="00B0217E" w:rsidP="00B0217E">
      <w:pPr>
        <w:pStyle w:val="ListParagraph"/>
        <w:numPr>
          <w:ilvl w:val="0"/>
          <w:numId w:val="2"/>
        </w:numPr>
      </w:pPr>
      <w:r w:rsidRPr="007278A5">
        <w:t>visible - Default. The overflow is not clipped. The content renders outside the element's box</w:t>
      </w:r>
    </w:p>
    <w:p w14:paraId="736E3F1E" w14:textId="77777777" w:rsidR="00B0217E" w:rsidRPr="007278A5" w:rsidRDefault="00B0217E" w:rsidP="00B0217E">
      <w:pPr>
        <w:pStyle w:val="ListParagraph"/>
        <w:numPr>
          <w:ilvl w:val="0"/>
          <w:numId w:val="2"/>
        </w:numPr>
      </w:pPr>
      <w:r w:rsidRPr="007278A5">
        <w:t>hidden - The overflow is clipped, and the rest of the content will be invisible</w:t>
      </w:r>
    </w:p>
    <w:p w14:paraId="67785D87" w14:textId="77777777" w:rsidR="00B0217E" w:rsidRPr="007278A5" w:rsidRDefault="00B0217E" w:rsidP="00B0217E">
      <w:pPr>
        <w:pStyle w:val="ListParagraph"/>
        <w:numPr>
          <w:ilvl w:val="0"/>
          <w:numId w:val="2"/>
        </w:numPr>
      </w:pPr>
      <w:r w:rsidRPr="007278A5">
        <w:t>scroll - The overflow is clipped, and a scrollbar is added to see the rest of the content</w:t>
      </w:r>
    </w:p>
    <w:p w14:paraId="0FA8F929" w14:textId="77777777" w:rsidR="00B0217E" w:rsidRPr="007278A5" w:rsidRDefault="00B0217E" w:rsidP="00B0217E">
      <w:pPr>
        <w:pStyle w:val="ListParagraph"/>
        <w:numPr>
          <w:ilvl w:val="0"/>
          <w:numId w:val="2"/>
        </w:numPr>
      </w:pPr>
      <w:r w:rsidRPr="007278A5">
        <w:t>auto - Similar to scroll, but it adds scrollbars only when necessary</w:t>
      </w:r>
    </w:p>
    <w:p w14:paraId="606B49B2" w14:textId="77777777" w:rsidR="00B0217E" w:rsidRDefault="00B0217E" w:rsidP="00B0217E">
      <w:r w:rsidRPr="00EE7E29">
        <w:rPr>
          <w:b/>
          <w:bCs/>
        </w:rPr>
        <w:t>overflow</w:t>
      </w:r>
      <w:r>
        <w:t>: auto or visible. This is used when the content doesn’t fit its container. The default value is visible.</w:t>
      </w:r>
    </w:p>
    <w:p w14:paraId="0EF72D86" w14:textId="77777777" w:rsidR="00B0217E" w:rsidRDefault="00B0217E" w:rsidP="00B0217E">
      <w:r>
        <w:rPr>
          <w:noProof/>
        </w:rPr>
        <w:drawing>
          <wp:inline distT="0" distB="0" distL="0" distR="0" wp14:anchorId="0B64A2AF" wp14:editId="2EC1C1CE">
            <wp:extent cx="4068814" cy="14097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01067" cy="1420874"/>
                    </a:xfrm>
                    <a:prstGeom prst="rect">
                      <a:avLst/>
                    </a:prstGeom>
                  </pic:spPr>
                </pic:pic>
              </a:graphicData>
            </a:graphic>
          </wp:inline>
        </w:drawing>
      </w:r>
    </w:p>
    <w:p w14:paraId="3B9A2AD2" w14:textId="77777777" w:rsidR="00B0217E" w:rsidRDefault="00B0217E" w:rsidP="00B0217E">
      <w:r>
        <w:rPr>
          <w:noProof/>
        </w:rPr>
        <w:drawing>
          <wp:inline distT="0" distB="0" distL="0" distR="0" wp14:anchorId="5A34D872" wp14:editId="38607ABC">
            <wp:extent cx="4274201" cy="94825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43315" cy="985772"/>
                    </a:xfrm>
                    <a:prstGeom prst="rect">
                      <a:avLst/>
                    </a:prstGeom>
                  </pic:spPr>
                </pic:pic>
              </a:graphicData>
            </a:graphic>
          </wp:inline>
        </w:drawing>
      </w:r>
    </w:p>
    <w:p w14:paraId="24699C86" w14:textId="77777777" w:rsidR="00B0217E" w:rsidRDefault="00B0217E" w:rsidP="00B0217E">
      <w:r>
        <w:lastRenderedPageBreak/>
        <w:t>119 transition</w:t>
      </w:r>
    </w:p>
    <w:p w14:paraId="02A6792E" w14:textId="77777777" w:rsidR="00B0217E" w:rsidRDefault="00B0217E" w:rsidP="00B0217E">
      <w:r w:rsidRPr="00956E3D">
        <w:t>CSS transitions allows you to change property values smoothly, over a given duration.</w:t>
      </w:r>
    </w:p>
    <w:p w14:paraId="47838B8A" w14:textId="77777777" w:rsidR="00B0217E" w:rsidRPr="00D832D3" w:rsidRDefault="00B0217E" w:rsidP="00B0217E">
      <w:r w:rsidRPr="00D832D3">
        <w:t>To create a transition effect, you must specify two things:</w:t>
      </w:r>
    </w:p>
    <w:p w14:paraId="1C8CFEF6" w14:textId="77777777" w:rsidR="00B0217E" w:rsidRPr="00D832D3" w:rsidRDefault="00B0217E" w:rsidP="00B0217E">
      <w:pPr>
        <w:pStyle w:val="ListParagraph"/>
        <w:numPr>
          <w:ilvl w:val="0"/>
          <w:numId w:val="2"/>
        </w:numPr>
      </w:pPr>
      <w:r w:rsidRPr="00D832D3">
        <w:t>the CSS property you want to add an effect to</w:t>
      </w:r>
    </w:p>
    <w:p w14:paraId="681DD4F8" w14:textId="77777777" w:rsidR="00B0217E" w:rsidRDefault="00B0217E" w:rsidP="00B0217E">
      <w:pPr>
        <w:pStyle w:val="ListParagraph"/>
        <w:numPr>
          <w:ilvl w:val="0"/>
          <w:numId w:val="2"/>
        </w:numPr>
      </w:pPr>
      <w:r w:rsidRPr="00D832D3">
        <w:t>the duration of the effect</w:t>
      </w:r>
    </w:p>
    <w:p w14:paraId="5B80115F" w14:textId="77777777" w:rsidR="00B0217E" w:rsidRPr="00D832D3" w:rsidRDefault="00B0217E" w:rsidP="00B0217E">
      <w:r>
        <w:t>Exp:</w:t>
      </w:r>
    </w:p>
    <w:p w14:paraId="5B275D33" w14:textId="77777777" w:rsidR="00B0217E" w:rsidRPr="00956E3D" w:rsidRDefault="00B0217E" w:rsidP="00B0217E">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width 2s, height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02F58C1" w14:textId="77777777" w:rsidR="00B0217E" w:rsidRDefault="00B0217E" w:rsidP="00B0217E">
      <w:r>
        <w:t>120 transform</w:t>
      </w:r>
    </w:p>
    <w:p w14:paraId="036C94D2" w14:textId="77777777" w:rsidR="00B0217E" w:rsidRDefault="00B0217E" w:rsidP="00B0217E">
      <w:r>
        <w:t>transform: rotate(230deg)</w:t>
      </w:r>
    </w:p>
    <w:p w14:paraId="7795F24F" w14:textId="77777777" w:rsidR="00B0217E" w:rsidRDefault="00B0217E" w:rsidP="00B0217E">
      <w:r>
        <w:t>transform: scale(</w:t>
      </w:r>
      <w:proofErr w:type="spellStart"/>
      <w:r>
        <w:t>x_scale</w:t>
      </w:r>
      <w:proofErr w:type="spellEnd"/>
      <w:r>
        <w:t xml:space="preserve">, </w:t>
      </w:r>
      <w:proofErr w:type="spellStart"/>
      <w:r>
        <w:t>y_scale</w:t>
      </w:r>
      <w:proofErr w:type="spellEnd"/>
      <w:r>
        <w:t xml:space="preserve">) </w:t>
      </w:r>
    </w:p>
    <w:p w14:paraId="4E7DBF7A" w14:textId="77777777" w:rsidR="00B0217E" w:rsidRPr="00893300" w:rsidRDefault="00B0217E" w:rsidP="00B0217E"/>
    <w:p w14:paraId="4927920C" w14:textId="77777777" w:rsidR="00B0217E" w:rsidRDefault="00B0217E" w:rsidP="00B0217E">
      <w:r>
        <w:t>A note about height, width: 100% (fit parent) or auto (fit child)</w:t>
      </w:r>
    </w:p>
    <w:p w14:paraId="0E1AB153" w14:textId="77777777" w:rsidR="00B0217E" w:rsidRPr="00343DAF" w:rsidRDefault="00B0217E" w:rsidP="00B0217E">
      <w:pPr>
        <w:shd w:val="clear" w:color="auto" w:fill="FFFFFF"/>
        <w:spacing w:after="0" w:line="240" w:lineRule="auto"/>
        <w:textAlignment w:val="baseline"/>
        <w:rPr>
          <w:rFonts w:ascii="Arial" w:eastAsia="Times New Roman" w:hAnsi="Arial" w:cs="Arial"/>
          <w:color w:val="242729"/>
          <w:sz w:val="23"/>
          <w:szCs w:val="23"/>
        </w:rPr>
      </w:pPr>
      <w:r w:rsidRPr="00343DAF">
        <w:rPr>
          <w:rFonts w:ascii="Consolas" w:eastAsia="Times New Roman" w:hAnsi="Consolas" w:cs="Courier New"/>
          <w:color w:val="242729"/>
          <w:sz w:val="20"/>
          <w:szCs w:val="20"/>
          <w:bdr w:val="none" w:sz="0" w:space="0" w:color="auto" w:frame="1"/>
        </w:rPr>
        <w:t>height: 100%</w:t>
      </w:r>
      <w:r w:rsidRPr="00343DAF">
        <w:rPr>
          <w:rFonts w:ascii="Arial" w:eastAsia="Times New Roman" w:hAnsi="Arial" w:cs="Arial"/>
          <w:color w:val="242729"/>
          <w:sz w:val="23"/>
          <w:szCs w:val="23"/>
        </w:rPr>
        <w:t> gives the element 100% height of its parent container.</w:t>
      </w:r>
    </w:p>
    <w:p w14:paraId="31118443" w14:textId="77777777" w:rsidR="00B0217E" w:rsidRPr="00343DAF" w:rsidRDefault="00B0217E" w:rsidP="00B0217E">
      <w:pPr>
        <w:shd w:val="clear" w:color="auto" w:fill="FFFFFF"/>
        <w:spacing w:after="0" w:line="240" w:lineRule="auto"/>
        <w:textAlignment w:val="baseline"/>
        <w:rPr>
          <w:rFonts w:ascii="Arial" w:eastAsia="Times New Roman" w:hAnsi="Arial" w:cs="Arial"/>
          <w:color w:val="242729"/>
          <w:sz w:val="23"/>
          <w:szCs w:val="23"/>
        </w:rPr>
      </w:pPr>
      <w:r w:rsidRPr="00343DAF">
        <w:rPr>
          <w:rFonts w:ascii="Consolas" w:eastAsia="Times New Roman" w:hAnsi="Consolas" w:cs="Courier New"/>
          <w:color w:val="242729"/>
          <w:sz w:val="20"/>
          <w:szCs w:val="20"/>
          <w:bdr w:val="none" w:sz="0" w:space="0" w:color="auto" w:frame="1"/>
        </w:rPr>
        <w:t>height: auto</w:t>
      </w:r>
      <w:r w:rsidRPr="00343DAF">
        <w:rPr>
          <w:rFonts w:ascii="Arial" w:eastAsia="Times New Roman" w:hAnsi="Arial" w:cs="Arial"/>
          <w:color w:val="242729"/>
          <w:sz w:val="23"/>
          <w:szCs w:val="23"/>
        </w:rPr>
        <w:t> means the element height will depend upon the height of its children.</w:t>
      </w:r>
    </w:p>
    <w:p w14:paraId="080BC048" w14:textId="77777777" w:rsidR="00B0217E" w:rsidRPr="00343DAF" w:rsidRDefault="00B0217E" w:rsidP="00B0217E">
      <w:pPr>
        <w:shd w:val="clear" w:color="auto" w:fill="FFFFFF"/>
        <w:spacing w:after="240" w:line="240" w:lineRule="auto"/>
        <w:textAlignment w:val="baseline"/>
        <w:rPr>
          <w:rFonts w:ascii="Arial" w:eastAsia="Times New Roman" w:hAnsi="Arial" w:cs="Arial"/>
          <w:color w:val="242729"/>
          <w:sz w:val="23"/>
          <w:szCs w:val="23"/>
        </w:rPr>
      </w:pPr>
      <w:r w:rsidRPr="00343DAF">
        <w:rPr>
          <w:rFonts w:ascii="Arial" w:eastAsia="Times New Roman" w:hAnsi="Arial" w:cs="Arial"/>
          <w:color w:val="242729"/>
          <w:sz w:val="23"/>
          <w:szCs w:val="23"/>
        </w:rPr>
        <w:t>Consider these examples:</w:t>
      </w:r>
    </w:p>
    <w:p w14:paraId="45DC37A3" w14:textId="77777777" w:rsidR="00B0217E" w:rsidRPr="00343DAF" w:rsidRDefault="00B0217E" w:rsidP="00B0217E">
      <w:pPr>
        <w:shd w:val="clear" w:color="auto" w:fill="FFFFFF"/>
        <w:spacing w:after="0" w:line="240" w:lineRule="auto"/>
        <w:textAlignment w:val="baseline"/>
        <w:rPr>
          <w:rFonts w:ascii="Arial" w:eastAsia="Times New Roman" w:hAnsi="Arial" w:cs="Arial"/>
          <w:color w:val="242729"/>
          <w:sz w:val="23"/>
          <w:szCs w:val="23"/>
        </w:rPr>
      </w:pPr>
      <w:r w:rsidRPr="00343DAF">
        <w:rPr>
          <w:rFonts w:ascii="inherit" w:eastAsia="Times New Roman" w:hAnsi="inherit" w:cs="Arial"/>
          <w:b/>
          <w:bCs/>
          <w:color w:val="242729"/>
          <w:sz w:val="23"/>
          <w:szCs w:val="23"/>
          <w:bdr w:val="none" w:sz="0" w:space="0" w:color="auto" w:frame="1"/>
        </w:rPr>
        <w:t>height: 100%</w:t>
      </w:r>
    </w:p>
    <w:p w14:paraId="2C4F4BDF"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&lt;div style="height: 50px"&gt;</w:t>
      </w:r>
    </w:p>
    <w:p w14:paraId="791E73D0"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 id="</w:t>
      </w:r>
      <w:proofErr w:type="spellStart"/>
      <w:r w:rsidRPr="00343DAF">
        <w:rPr>
          <w:rFonts w:ascii="inherit" w:eastAsia="Times New Roman" w:hAnsi="inherit" w:cs="Courier New"/>
          <w:color w:val="242729"/>
          <w:sz w:val="20"/>
          <w:szCs w:val="20"/>
          <w:bdr w:val="none" w:sz="0" w:space="0" w:color="auto" w:frame="1"/>
        </w:rPr>
        <w:t>innerDiv</w:t>
      </w:r>
      <w:proofErr w:type="spellEnd"/>
      <w:r w:rsidRPr="00343DAF">
        <w:rPr>
          <w:rFonts w:ascii="inherit" w:eastAsia="Times New Roman" w:hAnsi="inherit" w:cs="Courier New"/>
          <w:color w:val="242729"/>
          <w:sz w:val="20"/>
          <w:szCs w:val="20"/>
          <w:bdr w:val="none" w:sz="0" w:space="0" w:color="auto" w:frame="1"/>
        </w:rPr>
        <w:t>" style="height: 100%"&gt;</w:t>
      </w:r>
    </w:p>
    <w:p w14:paraId="204DEF8C"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&lt;/div&gt;</w:t>
      </w:r>
    </w:p>
    <w:p w14:paraId="68EB806F"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343DAF">
        <w:rPr>
          <w:rFonts w:ascii="inherit" w:eastAsia="Times New Roman" w:hAnsi="inherit" w:cs="Courier New"/>
          <w:color w:val="242729"/>
          <w:sz w:val="20"/>
          <w:szCs w:val="20"/>
          <w:bdr w:val="none" w:sz="0" w:space="0" w:color="auto" w:frame="1"/>
        </w:rPr>
        <w:t>&lt;/div&gt;</w:t>
      </w:r>
    </w:p>
    <w:p w14:paraId="2DAB1378" w14:textId="77777777" w:rsidR="00B0217E" w:rsidRPr="00343DAF" w:rsidRDefault="00B0217E" w:rsidP="00B0217E">
      <w:pPr>
        <w:shd w:val="clear" w:color="auto" w:fill="FFFFFF"/>
        <w:spacing w:after="0" w:line="240" w:lineRule="auto"/>
        <w:textAlignment w:val="baseline"/>
        <w:rPr>
          <w:rFonts w:ascii="Arial" w:eastAsia="Times New Roman" w:hAnsi="Arial" w:cs="Arial"/>
          <w:color w:val="242729"/>
          <w:sz w:val="23"/>
          <w:szCs w:val="23"/>
        </w:rPr>
      </w:pPr>
      <w:r w:rsidRPr="00343DAF">
        <w:rPr>
          <w:rFonts w:ascii="Consolas" w:eastAsia="Times New Roman" w:hAnsi="Consolas" w:cs="Courier New"/>
          <w:color w:val="242729"/>
          <w:sz w:val="20"/>
          <w:szCs w:val="20"/>
          <w:bdr w:val="none" w:sz="0" w:space="0" w:color="auto" w:frame="1"/>
        </w:rPr>
        <w:t>#</w:t>
      </w:r>
      <w:proofErr w:type="spellStart"/>
      <w:r w:rsidRPr="00343DAF">
        <w:rPr>
          <w:rFonts w:ascii="Consolas" w:eastAsia="Times New Roman" w:hAnsi="Consolas" w:cs="Courier New"/>
          <w:color w:val="242729"/>
          <w:sz w:val="20"/>
          <w:szCs w:val="20"/>
          <w:bdr w:val="none" w:sz="0" w:space="0" w:color="auto" w:frame="1"/>
        </w:rPr>
        <w:t>innerDiv</w:t>
      </w:r>
      <w:proofErr w:type="spellEnd"/>
      <w:r w:rsidRPr="00343DAF">
        <w:rPr>
          <w:rFonts w:ascii="Arial" w:eastAsia="Times New Roman" w:hAnsi="Arial" w:cs="Arial"/>
          <w:color w:val="242729"/>
          <w:sz w:val="23"/>
          <w:szCs w:val="23"/>
        </w:rPr>
        <w:t> is going to have </w:t>
      </w:r>
      <w:r w:rsidRPr="00343DAF">
        <w:rPr>
          <w:rFonts w:ascii="Consolas" w:eastAsia="Times New Roman" w:hAnsi="Consolas" w:cs="Courier New"/>
          <w:color w:val="242729"/>
          <w:sz w:val="20"/>
          <w:szCs w:val="20"/>
          <w:bdr w:val="none" w:sz="0" w:space="0" w:color="auto" w:frame="1"/>
        </w:rPr>
        <w:t>height: 50px</w:t>
      </w:r>
    </w:p>
    <w:p w14:paraId="1716A0B6" w14:textId="77777777" w:rsidR="00B0217E" w:rsidRPr="00343DAF" w:rsidRDefault="00B0217E" w:rsidP="00B0217E">
      <w:pPr>
        <w:shd w:val="clear" w:color="auto" w:fill="FFFFFF"/>
        <w:spacing w:after="0" w:line="240" w:lineRule="auto"/>
        <w:textAlignment w:val="baseline"/>
        <w:rPr>
          <w:rFonts w:ascii="Arial" w:eastAsia="Times New Roman" w:hAnsi="Arial" w:cs="Arial"/>
          <w:color w:val="242729"/>
          <w:sz w:val="23"/>
          <w:szCs w:val="23"/>
        </w:rPr>
      </w:pPr>
      <w:r w:rsidRPr="00343DAF">
        <w:rPr>
          <w:rFonts w:ascii="inherit" w:eastAsia="Times New Roman" w:hAnsi="inherit" w:cs="Arial"/>
          <w:b/>
          <w:bCs/>
          <w:color w:val="242729"/>
          <w:sz w:val="23"/>
          <w:szCs w:val="23"/>
          <w:bdr w:val="none" w:sz="0" w:space="0" w:color="auto" w:frame="1"/>
        </w:rPr>
        <w:t>height: auto</w:t>
      </w:r>
    </w:p>
    <w:p w14:paraId="5A202FD8"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&lt;div style="height: 50px"&gt;</w:t>
      </w:r>
    </w:p>
    <w:p w14:paraId="1FD8677C"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 id="</w:t>
      </w:r>
      <w:proofErr w:type="spellStart"/>
      <w:r w:rsidRPr="00343DAF">
        <w:rPr>
          <w:rFonts w:ascii="inherit" w:eastAsia="Times New Roman" w:hAnsi="inherit" w:cs="Courier New"/>
          <w:color w:val="242729"/>
          <w:sz w:val="20"/>
          <w:szCs w:val="20"/>
          <w:bdr w:val="none" w:sz="0" w:space="0" w:color="auto" w:frame="1"/>
        </w:rPr>
        <w:t>innerDiv</w:t>
      </w:r>
      <w:proofErr w:type="spellEnd"/>
      <w:r w:rsidRPr="00343DAF">
        <w:rPr>
          <w:rFonts w:ascii="inherit" w:eastAsia="Times New Roman" w:hAnsi="inherit" w:cs="Courier New"/>
          <w:color w:val="242729"/>
          <w:sz w:val="20"/>
          <w:szCs w:val="20"/>
          <w:bdr w:val="none" w:sz="0" w:space="0" w:color="auto" w:frame="1"/>
        </w:rPr>
        <w:t>" style="height: auto"&gt;</w:t>
      </w:r>
    </w:p>
    <w:p w14:paraId="4C06B6BE"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 id="</w:t>
      </w:r>
      <w:proofErr w:type="spellStart"/>
      <w:r w:rsidRPr="00343DAF">
        <w:rPr>
          <w:rFonts w:ascii="inherit" w:eastAsia="Times New Roman" w:hAnsi="inherit" w:cs="Courier New"/>
          <w:color w:val="242729"/>
          <w:sz w:val="20"/>
          <w:szCs w:val="20"/>
          <w:bdr w:val="none" w:sz="0" w:space="0" w:color="auto" w:frame="1"/>
        </w:rPr>
        <w:t>evenInner</w:t>
      </w:r>
      <w:proofErr w:type="spellEnd"/>
      <w:r w:rsidRPr="00343DAF">
        <w:rPr>
          <w:rFonts w:ascii="inherit" w:eastAsia="Times New Roman" w:hAnsi="inherit" w:cs="Courier New"/>
          <w:color w:val="242729"/>
          <w:sz w:val="20"/>
          <w:szCs w:val="20"/>
          <w:bdr w:val="none" w:sz="0" w:space="0" w:color="auto" w:frame="1"/>
        </w:rPr>
        <w:t>" style="height: 10px"&gt;</w:t>
      </w:r>
    </w:p>
    <w:p w14:paraId="389D87CB"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&lt;/div&gt;</w:t>
      </w:r>
    </w:p>
    <w:p w14:paraId="0E6F3863"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&lt;/div&gt;</w:t>
      </w:r>
    </w:p>
    <w:p w14:paraId="5BD2E5EF" w14:textId="77777777" w:rsidR="00B0217E" w:rsidRPr="00343DAF" w:rsidRDefault="00B0217E" w:rsidP="00B0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343DAF">
        <w:rPr>
          <w:rFonts w:ascii="inherit" w:eastAsia="Times New Roman" w:hAnsi="inherit" w:cs="Courier New"/>
          <w:color w:val="242729"/>
          <w:sz w:val="20"/>
          <w:szCs w:val="20"/>
          <w:bdr w:val="none" w:sz="0" w:space="0" w:color="auto" w:frame="1"/>
        </w:rPr>
        <w:t>&lt;/div&gt;</w:t>
      </w:r>
    </w:p>
    <w:p w14:paraId="44CBF5F7" w14:textId="77777777" w:rsidR="00B0217E" w:rsidRPr="00343DAF" w:rsidRDefault="00B0217E" w:rsidP="00B0217E">
      <w:pPr>
        <w:shd w:val="clear" w:color="auto" w:fill="FFFFFF"/>
        <w:spacing w:after="0" w:line="240" w:lineRule="auto"/>
        <w:textAlignment w:val="baseline"/>
        <w:rPr>
          <w:rFonts w:ascii="Arial" w:eastAsia="Times New Roman" w:hAnsi="Arial" w:cs="Arial"/>
          <w:color w:val="242729"/>
          <w:sz w:val="23"/>
          <w:szCs w:val="23"/>
        </w:rPr>
      </w:pPr>
      <w:r w:rsidRPr="00343DAF">
        <w:rPr>
          <w:rFonts w:ascii="Consolas" w:eastAsia="Times New Roman" w:hAnsi="Consolas" w:cs="Courier New"/>
          <w:color w:val="242729"/>
          <w:sz w:val="20"/>
          <w:szCs w:val="20"/>
          <w:bdr w:val="none" w:sz="0" w:space="0" w:color="auto" w:frame="1"/>
        </w:rPr>
        <w:t>#</w:t>
      </w:r>
      <w:proofErr w:type="spellStart"/>
      <w:r w:rsidRPr="00343DAF">
        <w:rPr>
          <w:rFonts w:ascii="Consolas" w:eastAsia="Times New Roman" w:hAnsi="Consolas" w:cs="Courier New"/>
          <w:color w:val="242729"/>
          <w:sz w:val="20"/>
          <w:szCs w:val="20"/>
          <w:bdr w:val="none" w:sz="0" w:space="0" w:color="auto" w:frame="1"/>
        </w:rPr>
        <w:t>innerDiv</w:t>
      </w:r>
      <w:proofErr w:type="spellEnd"/>
      <w:r w:rsidRPr="00343DAF">
        <w:rPr>
          <w:rFonts w:ascii="Arial" w:eastAsia="Times New Roman" w:hAnsi="Arial" w:cs="Arial"/>
          <w:color w:val="242729"/>
          <w:sz w:val="23"/>
          <w:szCs w:val="23"/>
        </w:rPr>
        <w:t> is going to have </w:t>
      </w:r>
      <w:r w:rsidRPr="00343DAF">
        <w:rPr>
          <w:rFonts w:ascii="Consolas" w:eastAsia="Times New Roman" w:hAnsi="Consolas" w:cs="Courier New"/>
          <w:color w:val="242729"/>
          <w:sz w:val="20"/>
          <w:szCs w:val="20"/>
          <w:bdr w:val="none" w:sz="0" w:space="0" w:color="auto" w:frame="1"/>
        </w:rPr>
        <w:t>height: 10px</w:t>
      </w:r>
    </w:p>
    <w:p w14:paraId="5FA7CD09" w14:textId="77777777" w:rsidR="00B0217E" w:rsidRDefault="00B0217E" w:rsidP="00B0217E"/>
    <w:p w14:paraId="4371B6F9" w14:textId="77777777" w:rsidR="00B0217E" w:rsidRDefault="00B0217E" w:rsidP="00B0217E"/>
    <w:p w14:paraId="7C854D17" w14:textId="77777777" w:rsidR="00B0217E" w:rsidRDefault="00B0217E" w:rsidP="00B0217E"/>
    <w:p w14:paraId="20EB5502" w14:textId="77777777" w:rsidR="00B0217E" w:rsidRDefault="00B0217E" w:rsidP="00B0217E"/>
    <w:p w14:paraId="7F28E5B2" w14:textId="77777777" w:rsidR="00B0217E" w:rsidRDefault="00B0217E" w:rsidP="00B0217E">
      <w:r>
        <w:br w:type="page"/>
      </w:r>
    </w:p>
    <w:p w14:paraId="5F00D1CD" w14:textId="77777777" w:rsidR="00B0217E" w:rsidRDefault="00B0217E" w:rsidP="00B0217E">
      <w:r>
        <w:lastRenderedPageBreak/>
        <w:t>Most important about CSS</w:t>
      </w:r>
    </w:p>
    <w:p w14:paraId="3D7D944B" w14:textId="77777777" w:rsidR="00B0217E" w:rsidRDefault="00B0217E" w:rsidP="00B0217E">
      <w:pPr>
        <w:pStyle w:val="ListParagraph"/>
        <w:numPr>
          <w:ilvl w:val="0"/>
          <w:numId w:val="7"/>
        </w:numPr>
      </w:pPr>
      <w:r>
        <w:t>Margin – Border – Padding</w:t>
      </w:r>
    </w:p>
    <w:p w14:paraId="15AECD87" w14:textId="77777777" w:rsidR="00B0217E" w:rsidRDefault="00B0217E" w:rsidP="00B0217E">
      <w:pPr>
        <w:pStyle w:val="ListParagraph"/>
        <w:numPr>
          <w:ilvl w:val="0"/>
          <w:numId w:val="7"/>
        </w:numPr>
      </w:pPr>
      <w:r>
        <w:t>Arrange elements in a line or not.</w:t>
      </w:r>
    </w:p>
    <w:p w14:paraId="6E0F6412" w14:textId="77777777" w:rsidR="00B0217E" w:rsidRDefault="00B0217E" w:rsidP="00B0217E">
      <w:pPr>
        <w:pStyle w:val="ListParagraph"/>
      </w:pPr>
      <w:r>
        <w:t xml:space="preserve">HTML elements can be </w:t>
      </w:r>
    </w:p>
    <w:p w14:paraId="5F7EF0F0" w14:textId="77777777" w:rsidR="00B0217E" w:rsidRDefault="00B0217E" w:rsidP="00B0217E">
      <w:pPr>
        <w:pStyle w:val="ListParagraph"/>
      </w:pPr>
      <w:proofErr w:type="spellStart"/>
      <w:r>
        <w:t>i</w:t>
      </w:r>
      <w:proofErr w:type="spellEnd"/>
      <w:r>
        <w:t>) block: takes a whole line; its width/height can be modified. Exp: like &lt;h1&gt;, &lt;p&gt;, &lt;div&gt;</w:t>
      </w:r>
    </w:p>
    <w:p w14:paraId="23EDFE55" w14:textId="77777777" w:rsidR="00B0217E" w:rsidRDefault="00B0217E" w:rsidP="00B0217E">
      <w:pPr>
        <w:pStyle w:val="ListParagraph"/>
      </w:pPr>
      <w:r>
        <w:t>ii) in-line: take only the space it needs; its width/height cannot be modified. Exp: &lt;</w:t>
      </w:r>
      <w:proofErr w:type="spellStart"/>
      <w:r>
        <w:t>i</w:t>
      </w:r>
      <w:proofErr w:type="spellEnd"/>
      <w:r>
        <w:t>&gt;, &lt;emp&gt;, &lt;u&gt;</w:t>
      </w:r>
    </w:p>
    <w:p w14:paraId="7C42BFDE" w14:textId="77777777" w:rsidR="00B0217E" w:rsidRDefault="00B0217E" w:rsidP="00B0217E">
      <w:pPr>
        <w:pStyle w:val="ListParagraph"/>
      </w:pPr>
      <w:r>
        <w:t>&lt;div&gt; is a block and &lt;span&gt; is the in-line version of &lt;div&gt;</w:t>
      </w:r>
    </w:p>
    <w:p w14:paraId="27C7A24F" w14:textId="77777777" w:rsidR="00B0217E" w:rsidRDefault="00B0217E" w:rsidP="00B0217E">
      <w:r>
        <w:t>The property “display: in-line/block” will reset the in-line/block property of an element.</w:t>
      </w:r>
    </w:p>
    <w:p w14:paraId="30AA7183" w14:textId="77777777" w:rsidR="00B0217E" w:rsidRDefault="00B0217E" w:rsidP="00B0217E">
      <w:pPr>
        <w:pStyle w:val="ListParagraph"/>
        <w:numPr>
          <w:ilvl w:val="0"/>
          <w:numId w:val="7"/>
        </w:numPr>
      </w:pPr>
      <w:r>
        <w:t>Float element: an element can “float: left” float on the left of the element below it and hence those two elements become in-line. But “float” is more flexible than “in-line” for exp: a tall float element can interfere two blocks (those two blocks are in two lines).</w:t>
      </w:r>
    </w:p>
    <w:p w14:paraId="15D18D01" w14:textId="77777777" w:rsidR="00B0217E" w:rsidRDefault="00B0217E" w:rsidP="00B0217E">
      <w:pPr>
        <w:pStyle w:val="ListParagraph"/>
        <w:numPr>
          <w:ilvl w:val="0"/>
          <w:numId w:val="7"/>
        </w:numPr>
      </w:pPr>
      <w:r>
        <w:t>Position: set the position relatively to its parent or set it fixed</w:t>
      </w:r>
    </w:p>
    <w:p w14:paraId="231B0DBF" w14:textId="77777777" w:rsidR="00B0217E" w:rsidRDefault="00B0217E" w:rsidP="00B0217E">
      <w:pPr>
        <w:pStyle w:val="ListParagraph"/>
        <w:numPr>
          <w:ilvl w:val="0"/>
          <w:numId w:val="7"/>
        </w:numPr>
      </w:pPr>
      <w:r>
        <w:t>Width/height: 100% (fit parent), auto (fit child)</w:t>
      </w:r>
    </w:p>
    <w:p w14:paraId="5FEB1C92" w14:textId="77777777" w:rsidR="00B0217E" w:rsidRDefault="00B0217E" w:rsidP="00B0217E">
      <w:pPr>
        <w:pStyle w:val="ListParagraph"/>
        <w:numPr>
          <w:ilvl w:val="0"/>
          <w:numId w:val="7"/>
        </w:numPr>
      </w:pPr>
      <w:r>
        <w:t>Overflow: when the content doesn’t fit its size.</w:t>
      </w:r>
    </w:p>
    <w:p w14:paraId="63DF4738" w14:textId="21BD16AF" w:rsidR="00117060" w:rsidRPr="00117060" w:rsidRDefault="00117060" w:rsidP="00117060">
      <w:pPr>
        <w:pStyle w:val="Heading1"/>
      </w:pPr>
      <w:proofErr w:type="spellStart"/>
      <w:r>
        <w:rPr>
          <w:shd w:val="clear" w:color="auto" w:fill="FFFFFF"/>
        </w:rPr>
        <w:t>Javascript</w:t>
      </w:r>
      <w:proofErr w:type="spellEnd"/>
    </w:p>
    <w:p w14:paraId="0C975AB2" w14:textId="70255949" w:rsidR="007752D4" w:rsidRDefault="007752D4" w:rsidP="00117060">
      <w:pPr>
        <w:pStyle w:val="Heading2"/>
        <w:rPr>
          <w:shd w:val="clear" w:color="auto" w:fill="FFFFFF"/>
        </w:rPr>
      </w:pPr>
      <w:r>
        <w:rPr>
          <w:shd w:val="clear" w:color="auto" w:fill="FFFFFF"/>
        </w:rPr>
        <w:t>HTML DOM (Document Object Model)</w:t>
      </w:r>
    </w:p>
    <w:p w14:paraId="0650C102" w14:textId="1AFE5D16" w:rsidR="003B0FFE" w:rsidRDefault="003B0FFE" w:rsidP="0037205D">
      <w:pPr>
        <w:pStyle w:val="Heading3"/>
      </w:pPr>
      <w:r>
        <w:t xml:space="preserve">DOM </w:t>
      </w:r>
      <w:r w:rsidR="0037205D">
        <w:t xml:space="preserve">allow </w:t>
      </w:r>
      <w:proofErr w:type="spellStart"/>
      <w:r w:rsidR="0037205D">
        <w:t>Javascript</w:t>
      </w:r>
      <w:proofErr w:type="spellEnd"/>
      <w:r w:rsidR="0037205D">
        <w:t xml:space="preserve"> to change content, structure, styles of HTML doc</w:t>
      </w:r>
    </w:p>
    <w:p w14:paraId="31BF74E4" w14:textId="2E04B998" w:rsidR="00317ECC" w:rsidRDefault="000D74CA" w:rsidP="007752D4">
      <w:r>
        <w:t xml:space="preserve">Document Object Model represents </w:t>
      </w:r>
      <w:r w:rsidR="00CC308D">
        <w:t>every element</w:t>
      </w:r>
      <w:r w:rsidR="005733FB">
        <w:t xml:space="preserve"> in </w:t>
      </w:r>
      <w:r w:rsidR="00347389">
        <w:t>a HTML document</w:t>
      </w:r>
      <w:r w:rsidR="00317ECC">
        <w:t xml:space="preserve"> as objects so that </w:t>
      </w:r>
      <w:r w:rsidR="00796C66">
        <w:t>J</w:t>
      </w:r>
      <w:r w:rsidR="00796C66" w:rsidRPr="00796C66">
        <w:t xml:space="preserve">avaScript can access and change </w:t>
      </w:r>
      <w:r w:rsidR="00347389">
        <w:t>t</w:t>
      </w:r>
      <w:r w:rsidR="00796C66" w:rsidRPr="00796C66">
        <w:t xml:space="preserve">he </w:t>
      </w:r>
      <w:r w:rsidR="00B03445">
        <w:t>content, structures, styles</w:t>
      </w:r>
      <w:r w:rsidR="009D43F6">
        <w:t xml:space="preserve"> of the HTML document</w:t>
      </w:r>
      <w:r w:rsidR="00796C66" w:rsidRPr="00796C66">
        <w:t>.</w:t>
      </w:r>
    </w:p>
    <w:p w14:paraId="3B5B6043" w14:textId="45B634E6" w:rsidR="00105F0A" w:rsidRDefault="00105F0A" w:rsidP="007752D4">
      <w:proofErr w:type="spellStart"/>
      <w:r>
        <w:t>Javascript</w:t>
      </w:r>
      <w:proofErr w:type="spellEnd"/>
      <w:r>
        <w:t xml:space="preserve"> can change, </w:t>
      </w:r>
      <w:r w:rsidR="00D409D7">
        <w:t xml:space="preserve">react, create, remove elements, attributes, </w:t>
      </w:r>
      <w:r w:rsidR="00815827">
        <w:t>styles</w:t>
      </w:r>
      <w:r w:rsidR="00D23B54">
        <w:t>.</w:t>
      </w:r>
    </w:p>
    <w:p w14:paraId="0ED66A09" w14:textId="77777777" w:rsidR="00A47470" w:rsidRDefault="00A47470" w:rsidP="00A474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web page is loaded, the browser creates a </w:t>
      </w:r>
      <w:r>
        <w:rPr>
          <w:rStyle w:val="Strong"/>
          <w:rFonts w:ascii="Verdana" w:hAnsi="Verdana"/>
          <w:color w:val="000000"/>
          <w:sz w:val="23"/>
          <w:szCs w:val="23"/>
        </w:rPr>
        <w:t>D</w:t>
      </w:r>
      <w:r>
        <w:rPr>
          <w:rFonts w:ascii="Verdana" w:hAnsi="Verdana"/>
          <w:color w:val="000000"/>
          <w:sz w:val="23"/>
          <w:szCs w:val="23"/>
        </w:rPr>
        <w:t>ocument </w:t>
      </w:r>
      <w:r>
        <w:rPr>
          <w:rStyle w:val="Strong"/>
          <w:rFonts w:ascii="Verdana" w:hAnsi="Verdana"/>
          <w:color w:val="000000"/>
          <w:sz w:val="23"/>
          <w:szCs w:val="23"/>
        </w:rPr>
        <w:t>O</w:t>
      </w:r>
      <w:r>
        <w:rPr>
          <w:rFonts w:ascii="Verdana" w:hAnsi="Verdana"/>
          <w:color w:val="000000"/>
          <w:sz w:val="23"/>
          <w:szCs w:val="23"/>
        </w:rPr>
        <w:t>bject </w:t>
      </w:r>
      <w:r>
        <w:rPr>
          <w:rStyle w:val="Strong"/>
          <w:rFonts w:ascii="Verdana" w:hAnsi="Verdana"/>
          <w:color w:val="000000"/>
          <w:sz w:val="23"/>
          <w:szCs w:val="23"/>
        </w:rPr>
        <w:t>M</w:t>
      </w:r>
      <w:r>
        <w:rPr>
          <w:rFonts w:ascii="Verdana" w:hAnsi="Verdana"/>
          <w:color w:val="000000"/>
          <w:sz w:val="23"/>
          <w:szCs w:val="23"/>
        </w:rPr>
        <w:t>odel of the page.</w:t>
      </w:r>
    </w:p>
    <w:p w14:paraId="52AEA2C0" w14:textId="77777777" w:rsidR="00A47470" w:rsidRDefault="00A47470" w:rsidP="00A474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HTML DOM</w:t>
      </w:r>
      <w:r>
        <w:rPr>
          <w:rFonts w:ascii="Verdana" w:hAnsi="Verdana"/>
          <w:color w:val="000000"/>
          <w:sz w:val="23"/>
          <w:szCs w:val="23"/>
        </w:rPr>
        <w:t> model is constructed as a tree of </w:t>
      </w:r>
      <w:r>
        <w:rPr>
          <w:rStyle w:val="Strong"/>
          <w:rFonts w:ascii="Verdana" w:hAnsi="Verdana"/>
          <w:color w:val="000000"/>
          <w:sz w:val="23"/>
          <w:szCs w:val="23"/>
        </w:rPr>
        <w:t>Objects</w:t>
      </w:r>
      <w:r>
        <w:rPr>
          <w:rFonts w:ascii="Verdana" w:hAnsi="Verdana"/>
          <w:color w:val="000000"/>
          <w:sz w:val="23"/>
          <w:szCs w:val="23"/>
        </w:rPr>
        <w:t>:</w:t>
      </w:r>
    </w:p>
    <w:p w14:paraId="10A68488" w14:textId="77777777" w:rsidR="00A47470" w:rsidRPr="0037205D" w:rsidRDefault="00A47470" w:rsidP="0037205D">
      <w:pPr>
        <w:pStyle w:val="Heading3"/>
      </w:pPr>
      <w:r w:rsidRPr="0037205D">
        <w:t>The HTML DOM Tree of Objects</w:t>
      </w:r>
    </w:p>
    <w:p w14:paraId="5F3714A5" w14:textId="40282E8B" w:rsidR="00A47470" w:rsidRDefault="00A47470" w:rsidP="00A47470">
      <w:pPr>
        <w:shd w:val="clear" w:color="auto" w:fill="F1F1F1"/>
        <w:rPr>
          <w:rFonts w:ascii="Verdana" w:hAnsi="Verdana" w:cs="Times New Roman"/>
          <w:color w:val="000000"/>
          <w:sz w:val="23"/>
          <w:szCs w:val="23"/>
        </w:rPr>
      </w:pPr>
      <w:r>
        <w:rPr>
          <w:rFonts w:ascii="Verdana" w:hAnsi="Verdana"/>
          <w:noProof/>
          <w:color w:val="000000"/>
          <w:sz w:val="23"/>
          <w:szCs w:val="23"/>
        </w:rPr>
        <w:drawing>
          <wp:inline distT="0" distB="0" distL="0" distR="0" wp14:anchorId="150C2AE6" wp14:editId="4EB99223">
            <wp:extent cx="4632960" cy="2534920"/>
            <wp:effectExtent l="0" t="0" r="0" b="0"/>
            <wp:docPr id="13" name="Picture 13"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32960" cy="2534920"/>
                    </a:xfrm>
                    <a:prstGeom prst="rect">
                      <a:avLst/>
                    </a:prstGeom>
                    <a:noFill/>
                    <a:ln>
                      <a:noFill/>
                    </a:ln>
                  </pic:spPr>
                </pic:pic>
              </a:graphicData>
            </a:graphic>
          </wp:inline>
        </w:drawing>
      </w:r>
    </w:p>
    <w:p w14:paraId="09973BB5" w14:textId="3ED5E025" w:rsidR="00B206E5" w:rsidRDefault="003B0FFE" w:rsidP="0037205D">
      <w:pPr>
        <w:pStyle w:val="Heading3"/>
      </w:pPr>
      <w:proofErr w:type="spellStart"/>
      <w:r>
        <w:t>getElementById</w:t>
      </w:r>
      <w:proofErr w:type="spellEnd"/>
      <w:r>
        <w:t xml:space="preserve"> method and </w:t>
      </w:r>
      <w:proofErr w:type="spellStart"/>
      <w:r>
        <w:t>innerHTML</w:t>
      </w:r>
      <w:proofErr w:type="spellEnd"/>
      <w:r>
        <w:t xml:space="preserve"> property are used to change element</w:t>
      </w:r>
    </w:p>
    <w:p w14:paraId="70DFA99C" w14:textId="77777777" w:rsidR="003B0FFE" w:rsidRPr="003B0FFE" w:rsidRDefault="003B0FFE" w:rsidP="003B0FFE">
      <w:r w:rsidRPr="003B0FFE">
        <w:t>Example</w:t>
      </w:r>
    </w:p>
    <w:p w14:paraId="4F7AC007" w14:textId="77777777" w:rsidR="003B0FFE" w:rsidRDefault="003B0FFE" w:rsidP="003B0FF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025E946" w14:textId="2F5936C8" w:rsidR="000D5238" w:rsidRDefault="000D5238" w:rsidP="00862DA2">
      <w:pPr>
        <w:pStyle w:val="Heading2"/>
        <w:rPr>
          <w:shd w:val="clear" w:color="auto" w:fill="FFFFFF"/>
        </w:rPr>
      </w:pPr>
      <w:r>
        <w:rPr>
          <w:shd w:val="clear" w:color="auto" w:fill="FFFFFF"/>
        </w:rPr>
        <w:t xml:space="preserve">HTML with </w:t>
      </w:r>
      <w:proofErr w:type="spellStart"/>
      <w:r>
        <w:rPr>
          <w:shd w:val="clear" w:color="auto" w:fill="FFFFFF"/>
        </w:rPr>
        <w:t>Javascript</w:t>
      </w:r>
      <w:bookmarkStart w:id="0" w:name="_GoBack"/>
      <w:bookmarkEnd w:id="0"/>
      <w:proofErr w:type="spellEnd"/>
    </w:p>
    <w:p w14:paraId="42BBE8D0" w14:textId="189AE06E" w:rsidR="00D95AFA" w:rsidRDefault="00E85539" w:rsidP="00D95AFA">
      <w:r>
        <w:t>Attributes</w:t>
      </w:r>
      <w:r w:rsidR="009358F7">
        <w:t xml:space="preserve"> </w:t>
      </w:r>
      <w:r>
        <w:t>for t</w:t>
      </w:r>
      <w:r w:rsidR="00D95AFA">
        <w:t>rigger</w:t>
      </w:r>
      <w:r w:rsidR="00706021">
        <w:t>ing</w:t>
      </w:r>
      <w:r w:rsidR="00D95AFA">
        <w:t xml:space="preserve"> </w:t>
      </w:r>
      <w:r>
        <w:t xml:space="preserve">something when </w:t>
      </w:r>
      <w:r w:rsidR="00594D03">
        <w:t>an event occurs</w:t>
      </w:r>
      <w:r w:rsidR="00F432E5">
        <w:t xml:space="preserve"> f</w:t>
      </w:r>
      <w:r w:rsidR="006B3EEA">
        <w:t xml:space="preserve">or any element (not only button, but also h1, </w:t>
      </w:r>
      <w:proofErr w:type="spellStart"/>
      <w:r w:rsidR="006B3EEA">
        <w:t>img</w:t>
      </w:r>
      <w:proofErr w:type="spellEnd"/>
      <w:r w:rsidR="006B3EEA">
        <w:t xml:space="preserve">, </w:t>
      </w:r>
      <w:proofErr w:type="spellStart"/>
      <w:r w:rsidR="006B3EEA">
        <w:t>etc</w:t>
      </w:r>
      <w:proofErr w:type="spellEnd"/>
      <w:r w:rsidR="006B3EEA">
        <w:t>)</w:t>
      </w:r>
      <w:r w:rsidR="00D95AFA">
        <w:t xml:space="preserve">: onclick, </w:t>
      </w:r>
      <w:proofErr w:type="spellStart"/>
      <w:r w:rsidR="00F432E5">
        <w:t>onmouseover</w:t>
      </w:r>
      <w:proofErr w:type="spellEnd"/>
      <w:r w:rsidR="00F432E5">
        <w:t xml:space="preserve">, </w:t>
      </w:r>
      <w:r w:rsidR="006B3EEA">
        <w:t>…</w:t>
      </w:r>
    </w:p>
    <w:p w14:paraId="04D495B3" w14:textId="42AE65AD" w:rsidR="00166949" w:rsidRDefault="00166949" w:rsidP="00EB42C8">
      <w:pPr>
        <w:pStyle w:val="Heading2"/>
      </w:pPr>
      <w:r>
        <w:t>Callback</w:t>
      </w:r>
    </w:p>
    <w:p w14:paraId="735AAA6E" w14:textId="392613DB" w:rsidR="002411C9" w:rsidRDefault="002411C9" w:rsidP="002411C9">
      <w:r w:rsidRPr="002411C9">
        <w:t>A callback is a function passed as an argument to another function.</w:t>
      </w:r>
    </w:p>
    <w:p w14:paraId="5112017D" w14:textId="253A90CA" w:rsidR="00166949" w:rsidRPr="00166949" w:rsidRDefault="00E13444" w:rsidP="00166949">
      <w:r>
        <w:t>Exp:</w:t>
      </w:r>
      <w:r w:rsidR="00763EEE">
        <w:t xml:space="preserve"> In the following</w:t>
      </w:r>
      <w:r w:rsidR="00166949">
        <w:t xml:space="preserve">, </w:t>
      </w:r>
      <w:proofErr w:type="spellStart"/>
      <w:r w:rsidR="00166949" w:rsidRPr="00166949">
        <w:t>myDisplayer</w:t>
      </w:r>
      <w:proofErr w:type="spellEnd"/>
      <w:r w:rsidR="00166949" w:rsidRPr="00166949">
        <w:t> is the name of a function</w:t>
      </w:r>
      <w:r w:rsidR="00166949">
        <w:t xml:space="preserve"> and i</w:t>
      </w:r>
      <w:r w:rsidR="00166949" w:rsidRPr="00166949">
        <w:t>t is passed to </w:t>
      </w:r>
      <w:proofErr w:type="spellStart"/>
      <w:r w:rsidR="00166949" w:rsidRPr="00166949">
        <w:t>myCalculator</w:t>
      </w:r>
      <w:proofErr w:type="spellEnd"/>
      <w:r w:rsidR="00166949" w:rsidRPr="00166949">
        <w:t>() as an argument.</w:t>
      </w:r>
    </w:p>
    <w:p w14:paraId="36E254FC" w14:textId="49EF1C1F" w:rsidR="00E13444" w:rsidRDefault="00E13444" w:rsidP="002411C9">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(some)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some;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 xml:space="preserve">(num1, num2,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sum = num1 + num2;</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(sum);</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w:t>
      </w:r>
    </w:p>
    <w:p w14:paraId="7F840F13" w14:textId="6D88EBC5" w:rsidR="00166949" w:rsidRDefault="00166949" w:rsidP="00166949">
      <w:r w:rsidRPr="00166949">
        <w:t>When you pass a function as an argument, remember not to use parenthesis.</w:t>
      </w:r>
    </w:p>
    <w:p w14:paraId="311B70C4" w14:textId="77777777" w:rsidR="00EB42C8" w:rsidRDefault="00EB42C8" w:rsidP="00EB42C8">
      <w:pPr>
        <w:pStyle w:val="Heading2"/>
      </w:pPr>
      <w:proofErr w:type="spellStart"/>
      <w:r>
        <w:t>Javascript</w:t>
      </w:r>
      <w:proofErr w:type="spellEnd"/>
      <w:r>
        <w:t xml:space="preserve"> asynchronous</w:t>
      </w:r>
    </w:p>
    <w:p w14:paraId="11E458F5" w14:textId="71EEDB29" w:rsidR="006B3EEA" w:rsidRDefault="002520EA" w:rsidP="002520EA">
      <w:pPr>
        <w:pStyle w:val="Heading1"/>
      </w:pPr>
      <w:r w:rsidRPr="002520EA">
        <w:t>HTTP</w:t>
      </w:r>
    </w:p>
    <w:p w14:paraId="24D61CF7" w14:textId="741852CC" w:rsidR="002F5784" w:rsidRDefault="00D612AF" w:rsidP="00D612AF">
      <w:pPr>
        <w:pStyle w:val="Heading3"/>
      </w:pPr>
      <w:r>
        <w:t>HTTP is stateless and media independent</w:t>
      </w:r>
    </w:p>
    <w:p w14:paraId="7FEF8B50" w14:textId="2330DE8A" w:rsidR="00D53B68" w:rsidRPr="00B86809" w:rsidRDefault="005C275F" w:rsidP="00B86809">
      <w:r w:rsidRPr="005C275F">
        <w:t>The Hypertext Transfer Protocol (HTTP) is an application-level protocol for distributed, collaborative, hypermedia information systems. This is the foundation for data communication for the World Wide Web (i.e. internet) since 1990. HTTP is a generic and stateless protocol which can be used for other purposes as well using extensions of its request methods, error codes, and headers.</w:t>
      </w:r>
    </w:p>
    <w:p w14:paraId="58D126C9" w14:textId="51C18511" w:rsidR="00D36B9B" w:rsidRPr="00D36B9B" w:rsidRDefault="00D36B9B" w:rsidP="00D36B9B">
      <w:r w:rsidRPr="00D36B9B">
        <w:t>There are three basic features that make HTTP a simple but powerful protocol:</w:t>
      </w:r>
    </w:p>
    <w:p w14:paraId="6AC9E32E" w14:textId="584F0F07" w:rsidR="00D36B9B" w:rsidRPr="00D36B9B" w:rsidRDefault="00D36B9B" w:rsidP="005C275F">
      <w:pPr>
        <w:pStyle w:val="ListParagraph"/>
        <w:numPr>
          <w:ilvl w:val="0"/>
          <w:numId w:val="2"/>
        </w:numPr>
      </w:pPr>
      <w:r w:rsidRPr="00D36B9B">
        <w:t xml:space="preserve">HTTP is connectionless: The HTTP client, i.e., a browser initiates an HTTP request and after a request is made, the client waits for the response. The server processes the request and sends a response back after which client disconnect the connection. So client and server knows about each other during current request and response only. Further requests are made on new connection </w:t>
      </w:r>
      <w:r w:rsidR="00A705E0">
        <w:t>as if</w:t>
      </w:r>
      <w:r w:rsidRPr="00D36B9B">
        <w:t xml:space="preserve"> client and server are new to each other.</w:t>
      </w:r>
    </w:p>
    <w:p w14:paraId="5E1D46B5" w14:textId="31037735" w:rsidR="00D36B9B" w:rsidRPr="00D36B9B" w:rsidRDefault="00D36B9B" w:rsidP="005C275F">
      <w:pPr>
        <w:pStyle w:val="ListParagraph"/>
        <w:numPr>
          <w:ilvl w:val="0"/>
          <w:numId w:val="2"/>
        </w:numPr>
      </w:pPr>
      <w:r w:rsidRPr="00D36B9B">
        <w:t>HTTP is media independent: It means, any type of data can be sent by HTTP as long as both the client and the server know how to handle the data content. It is required for the client as well as the server to specify the content type using appropriate MIME-type.</w:t>
      </w:r>
    </w:p>
    <w:p w14:paraId="242E7648" w14:textId="086C33F8" w:rsidR="00D36B9B" w:rsidRPr="00D36B9B" w:rsidRDefault="00D36B9B" w:rsidP="005C275F">
      <w:pPr>
        <w:pStyle w:val="ListParagraph"/>
        <w:numPr>
          <w:ilvl w:val="0"/>
          <w:numId w:val="2"/>
        </w:numPr>
      </w:pPr>
      <w:r w:rsidRPr="00D36B9B">
        <w:lastRenderedPageBreak/>
        <w:t>HTTP is stateless: As mentioned above, HTTP is connectionless and it is a direct result of HTTP being a stateless protocol. The server and client are aware of each other only during a current request. Afterwards, both of them forget about each other. Due to this nature of the protocol, neither the client nor the browser can retain information between different requests across the web pages.</w:t>
      </w:r>
    </w:p>
    <w:p w14:paraId="0C2D0085" w14:textId="7A73D1DF" w:rsidR="00546A9E" w:rsidRDefault="00D612AF" w:rsidP="001804D4">
      <w:pPr>
        <w:pStyle w:val="Heading3"/>
      </w:pPr>
      <w:r>
        <w:t>HTTP message</w:t>
      </w:r>
    </w:p>
    <w:p w14:paraId="4847622E" w14:textId="138012CB" w:rsidR="00D612AF" w:rsidRDefault="00532392" w:rsidP="00F513F9">
      <w:r w:rsidRPr="00532392">
        <w:t>HTTP is based on the client-server architecture model and a stateless request/response protocol that operates by exchanging messages across a reliable TCP/IP connection.</w:t>
      </w:r>
    </w:p>
    <w:p w14:paraId="7DF32F64" w14:textId="1FA12C7F" w:rsidR="003F074B" w:rsidRPr="003F074B" w:rsidRDefault="003F074B" w:rsidP="003F074B">
      <w:pPr>
        <w:spacing w:before="120" w:after="144" w:line="240" w:lineRule="auto"/>
        <w:ind w:left="48" w:right="48"/>
        <w:jc w:val="both"/>
        <w:rPr>
          <w:rFonts w:ascii="Arial" w:eastAsia="Times New Roman" w:hAnsi="Arial" w:cs="Arial"/>
          <w:color w:val="000000"/>
          <w:sz w:val="24"/>
          <w:szCs w:val="24"/>
        </w:rPr>
      </w:pPr>
      <w:r w:rsidRPr="003F074B">
        <w:rPr>
          <w:rFonts w:ascii="Arial" w:eastAsia="Times New Roman" w:hAnsi="Arial" w:cs="Arial"/>
          <w:color w:val="000000"/>
          <w:sz w:val="24"/>
          <w:szCs w:val="24"/>
        </w:rPr>
        <w:t>HTTP requests and HTTP responses</w:t>
      </w:r>
      <w:r>
        <w:rPr>
          <w:rFonts w:ascii="Arial" w:eastAsia="Times New Roman" w:hAnsi="Arial" w:cs="Arial"/>
          <w:color w:val="000000"/>
          <w:sz w:val="24"/>
          <w:szCs w:val="24"/>
        </w:rPr>
        <w:t xml:space="preserve"> </w:t>
      </w:r>
      <w:r w:rsidRPr="003F074B">
        <w:rPr>
          <w:rFonts w:ascii="Arial" w:eastAsia="Times New Roman" w:hAnsi="Arial" w:cs="Arial"/>
          <w:color w:val="000000"/>
          <w:sz w:val="24"/>
          <w:szCs w:val="24"/>
        </w:rPr>
        <w:t>consists of the following four items.</w:t>
      </w:r>
    </w:p>
    <w:p w14:paraId="16DBBA80" w14:textId="4BE572B0" w:rsidR="003F074B" w:rsidRPr="003F074B" w:rsidRDefault="003F074B" w:rsidP="003F074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rPr>
      </w:pPr>
      <w:r w:rsidRPr="003F074B">
        <w:rPr>
          <w:rFonts w:ascii="Courier New" w:eastAsia="Times New Roman" w:hAnsi="Courier New" w:cs="Courier New"/>
          <w:sz w:val="23"/>
          <w:szCs w:val="23"/>
        </w:rPr>
        <w:t>A Start-line</w:t>
      </w:r>
    </w:p>
    <w:p w14:paraId="7EB4E2FC" w14:textId="4C6FB383" w:rsidR="003F074B" w:rsidRDefault="003F074B" w:rsidP="00DB29B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rPr>
      </w:pPr>
      <w:r w:rsidRPr="003F074B">
        <w:rPr>
          <w:rFonts w:ascii="Courier New" w:eastAsia="Times New Roman" w:hAnsi="Courier New" w:cs="Courier New"/>
          <w:sz w:val="23"/>
          <w:szCs w:val="23"/>
        </w:rPr>
        <w:t>Zero or more header fields followed by CRLF</w:t>
      </w:r>
    </w:p>
    <w:p w14:paraId="2BFFEA70" w14:textId="77777777" w:rsidR="00AD67E3" w:rsidRDefault="003F074B" w:rsidP="00816DA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rPr>
      </w:pPr>
      <w:r w:rsidRPr="003F074B">
        <w:rPr>
          <w:rFonts w:ascii="Courier New" w:eastAsia="Times New Roman" w:hAnsi="Courier New" w:cs="Courier New"/>
          <w:sz w:val="23"/>
          <w:szCs w:val="23"/>
        </w:rPr>
        <w:t>An empty line (i.e., a line with nothing preceding the CRLF)indicating the end of the header fields</w:t>
      </w:r>
    </w:p>
    <w:p w14:paraId="6B6933BC" w14:textId="35C04410" w:rsidR="003F074B" w:rsidRPr="003F074B" w:rsidRDefault="003F074B" w:rsidP="00816DA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rPr>
      </w:pPr>
      <w:r w:rsidRPr="003F074B">
        <w:rPr>
          <w:rFonts w:ascii="Courier New" w:eastAsia="Times New Roman" w:hAnsi="Courier New" w:cs="Courier New"/>
          <w:sz w:val="23"/>
          <w:szCs w:val="23"/>
        </w:rPr>
        <w:t>Optionally a message-body</w:t>
      </w:r>
    </w:p>
    <w:p w14:paraId="7B7034E2" w14:textId="77777777" w:rsidR="001804D4" w:rsidRDefault="001804D4" w:rsidP="001804D4">
      <w:pPr>
        <w:pStyle w:val="Heading4"/>
      </w:pPr>
      <w:r>
        <w:t>Message Start-Line</w:t>
      </w:r>
    </w:p>
    <w:p w14:paraId="1AA9B319" w14:textId="77777777" w:rsidR="001804D4" w:rsidRPr="001804D4" w:rsidRDefault="001804D4" w:rsidP="001804D4">
      <w:r w:rsidRPr="001804D4">
        <w:t>A start-line will have the following generic syntax:</w:t>
      </w:r>
    </w:p>
    <w:p w14:paraId="7B487642" w14:textId="77777777" w:rsidR="001804D4" w:rsidRDefault="001804D4" w:rsidP="001804D4">
      <w:pPr>
        <w:pStyle w:val="HTMLPreformatted"/>
        <w:rPr>
          <w:sz w:val="23"/>
          <w:szCs w:val="23"/>
        </w:rPr>
      </w:pPr>
      <w:r>
        <w:rPr>
          <w:sz w:val="23"/>
          <w:szCs w:val="23"/>
        </w:rPr>
        <w:t>start-line = Request-Line | Status-Line</w:t>
      </w:r>
    </w:p>
    <w:p w14:paraId="7718E08F" w14:textId="6CC2C96E" w:rsidR="001804D4" w:rsidRPr="001804D4" w:rsidRDefault="001804D4" w:rsidP="001804D4">
      <w:r w:rsidRPr="001804D4">
        <w:t>Exp:</w:t>
      </w:r>
    </w:p>
    <w:p w14:paraId="2C115E1D" w14:textId="2D001456" w:rsidR="001804D4" w:rsidRDefault="001804D4" w:rsidP="001804D4">
      <w:pPr>
        <w:pStyle w:val="HTMLPreformatted"/>
        <w:rPr>
          <w:sz w:val="23"/>
          <w:szCs w:val="23"/>
        </w:rPr>
      </w:pPr>
      <w:r>
        <w:rPr>
          <w:sz w:val="23"/>
          <w:szCs w:val="23"/>
        </w:rPr>
        <w:t>GET /hello.htm HTTP/1.1     (This is Request-Line sent by the client)</w:t>
      </w:r>
    </w:p>
    <w:p w14:paraId="31544A37" w14:textId="77777777" w:rsidR="001804D4" w:rsidRDefault="001804D4" w:rsidP="001804D4">
      <w:pPr>
        <w:pStyle w:val="HTMLPreformatted"/>
        <w:rPr>
          <w:sz w:val="23"/>
          <w:szCs w:val="23"/>
        </w:rPr>
      </w:pPr>
    </w:p>
    <w:p w14:paraId="09AFE4FE" w14:textId="77777777" w:rsidR="001804D4" w:rsidRDefault="001804D4" w:rsidP="001804D4">
      <w:pPr>
        <w:pStyle w:val="HTMLPreformatted"/>
        <w:rPr>
          <w:sz w:val="23"/>
          <w:szCs w:val="23"/>
        </w:rPr>
      </w:pPr>
      <w:r>
        <w:rPr>
          <w:sz w:val="23"/>
          <w:szCs w:val="23"/>
        </w:rPr>
        <w:t>HTTP/1.1 200 OK             (This is Status-Line sent by the server)</w:t>
      </w:r>
    </w:p>
    <w:p w14:paraId="1A91DF36" w14:textId="77777777" w:rsidR="002D62FF" w:rsidRDefault="002D62FF" w:rsidP="002D62FF">
      <w:pPr>
        <w:pStyle w:val="Heading4"/>
      </w:pPr>
      <w:r>
        <w:t>Header Fields</w:t>
      </w:r>
    </w:p>
    <w:p w14:paraId="28F61C7F" w14:textId="2D9F6C22" w:rsidR="002D62FF" w:rsidRPr="002D62FF" w:rsidRDefault="002D62FF" w:rsidP="002D62FF">
      <w:r w:rsidRPr="002D62FF">
        <w:t xml:space="preserve">HTTP header fields provide required information about the request or response, or about the object sent in the message body. </w:t>
      </w:r>
      <w:r>
        <w:t>Each header field is of this form:</w:t>
      </w:r>
    </w:p>
    <w:p w14:paraId="04AFFD1F" w14:textId="77777777" w:rsidR="002D62FF" w:rsidRDefault="002D62FF" w:rsidP="002D62FF">
      <w:pPr>
        <w:pStyle w:val="HTMLPreformatted"/>
        <w:rPr>
          <w:sz w:val="23"/>
          <w:szCs w:val="23"/>
        </w:rPr>
      </w:pPr>
      <w:r>
        <w:rPr>
          <w:sz w:val="23"/>
          <w:szCs w:val="23"/>
        </w:rPr>
        <w:t>message-header = field-name ":" [ field-value ]</w:t>
      </w:r>
    </w:p>
    <w:p w14:paraId="29A49710" w14:textId="1A725116" w:rsidR="002D62FF" w:rsidRPr="002D62FF" w:rsidRDefault="002D62FF" w:rsidP="002D62FF">
      <w:r w:rsidRPr="002D62FF">
        <w:t>Exp:</w:t>
      </w:r>
    </w:p>
    <w:p w14:paraId="620406C3" w14:textId="755DC6E8" w:rsidR="002D62FF" w:rsidRDefault="002D62FF" w:rsidP="002D62FF">
      <w:pPr>
        <w:pStyle w:val="HTMLPreformatted"/>
        <w:rPr>
          <w:sz w:val="23"/>
          <w:szCs w:val="23"/>
        </w:rPr>
      </w:pPr>
      <w:r>
        <w:rPr>
          <w:sz w:val="23"/>
          <w:szCs w:val="23"/>
        </w:rPr>
        <w:t xml:space="preserve">User-Agent: curl/7.16.3 </w:t>
      </w:r>
      <w:proofErr w:type="spellStart"/>
      <w:r>
        <w:rPr>
          <w:sz w:val="23"/>
          <w:szCs w:val="23"/>
        </w:rPr>
        <w:t>libcurl</w:t>
      </w:r>
      <w:proofErr w:type="spellEnd"/>
      <w:r>
        <w:rPr>
          <w:sz w:val="23"/>
          <w:szCs w:val="23"/>
        </w:rPr>
        <w:t xml:space="preserve">/7.16.3 OpenSSL/0.9.7l </w:t>
      </w:r>
      <w:proofErr w:type="spellStart"/>
      <w:r>
        <w:rPr>
          <w:sz w:val="23"/>
          <w:szCs w:val="23"/>
        </w:rPr>
        <w:t>zlib</w:t>
      </w:r>
      <w:proofErr w:type="spellEnd"/>
      <w:r>
        <w:rPr>
          <w:sz w:val="23"/>
          <w:szCs w:val="23"/>
        </w:rPr>
        <w:t>/1.2.3</w:t>
      </w:r>
    </w:p>
    <w:p w14:paraId="4F8453DC" w14:textId="77777777" w:rsidR="002D62FF" w:rsidRDefault="002D62FF" w:rsidP="002D62FF">
      <w:pPr>
        <w:pStyle w:val="HTMLPreformatted"/>
        <w:rPr>
          <w:sz w:val="23"/>
          <w:szCs w:val="23"/>
        </w:rPr>
      </w:pPr>
      <w:r>
        <w:rPr>
          <w:sz w:val="23"/>
          <w:szCs w:val="23"/>
        </w:rPr>
        <w:t>Host: www.example.com</w:t>
      </w:r>
    </w:p>
    <w:p w14:paraId="229203C7" w14:textId="77777777" w:rsidR="002D62FF" w:rsidRDefault="002D62FF" w:rsidP="002D62FF">
      <w:pPr>
        <w:pStyle w:val="HTMLPreformatted"/>
        <w:rPr>
          <w:sz w:val="23"/>
          <w:szCs w:val="23"/>
        </w:rPr>
      </w:pPr>
      <w:r>
        <w:rPr>
          <w:sz w:val="23"/>
          <w:szCs w:val="23"/>
        </w:rPr>
        <w:t xml:space="preserve">Accept-Language: </w:t>
      </w:r>
      <w:proofErr w:type="spellStart"/>
      <w:r>
        <w:rPr>
          <w:sz w:val="23"/>
          <w:szCs w:val="23"/>
        </w:rPr>
        <w:t>en</w:t>
      </w:r>
      <w:proofErr w:type="spellEnd"/>
      <w:r>
        <w:rPr>
          <w:sz w:val="23"/>
          <w:szCs w:val="23"/>
        </w:rPr>
        <w:t>, mi</w:t>
      </w:r>
    </w:p>
    <w:p w14:paraId="56A7AF80" w14:textId="77777777" w:rsidR="002D62FF" w:rsidRDefault="002D62FF" w:rsidP="002D62FF">
      <w:pPr>
        <w:pStyle w:val="HTMLPreformatted"/>
        <w:rPr>
          <w:sz w:val="23"/>
          <w:szCs w:val="23"/>
        </w:rPr>
      </w:pPr>
      <w:r>
        <w:rPr>
          <w:sz w:val="23"/>
          <w:szCs w:val="23"/>
        </w:rPr>
        <w:t>Date: Mon, 27 Jul 2009 12:28:53 GMT</w:t>
      </w:r>
    </w:p>
    <w:p w14:paraId="7A04A2E7" w14:textId="77777777" w:rsidR="002D62FF" w:rsidRDefault="002D62FF" w:rsidP="002D62FF">
      <w:pPr>
        <w:pStyle w:val="HTMLPreformatted"/>
        <w:rPr>
          <w:sz w:val="23"/>
          <w:szCs w:val="23"/>
        </w:rPr>
      </w:pPr>
      <w:r>
        <w:rPr>
          <w:sz w:val="23"/>
          <w:szCs w:val="23"/>
        </w:rPr>
        <w:t>Server: Apache</w:t>
      </w:r>
    </w:p>
    <w:p w14:paraId="1EEA7D38" w14:textId="77777777" w:rsidR="002D62FF" w:rsidRDefault="002D62FF" w:rsidP="002D62FF">
      <w:pPr>
        <w:pStyle w:val="HTMLPreformatted"/>
        <w:rPr>
          <w:sz w:val="23"/>
          <w:szCs w:val="23"/>
        </w:rPr>
      </w:pPr>
      <w:r>
        <w:rPr>
          <w:sz w:val="23"/>
          <w:szCs w:val="23"/>
        </w:rPr>
        <w:t>Last-Modified: Wed, 22 Jul 2009 19:15:56 GMT</w:t>
      </w:r>
    </w:p>
    <w:p w14:paraId="24D28637" w14:textId="77777777" w:rsidR="002D62FF" w:rsidRDefault="002D62FF" w:rsidP="002D62FF">
      <w:pPr>
        <w:pStyle w:val="HTMLPreformatted"/>
        <w:rPr>
          <w:sz w:val="23"/>
          <w:szCs w:val="23"/>
        </w:rPr>
      </w:pPr>
      <w:proofErr w:type="spellStart"/>
      <w:r>
        <w:rPr>
          <w:sz w:val="23"/>
          <w:szCs w:val="23"/>
        </w:rPr>
        <w:t>ETag</w:t>
      </w:r>
      <w:proofErr w:type="spellEnd"/>
      <w:r>
        <w:rPr>
          <w:sz w:val="23"/>
          <w:szCs w:val="23"/>
        </w:rPr>
        <w:t>: "34aa387-d-1568eb00"</w:t>
      </w:r>
    </w:p>
    <w:p w14:paraId="3B73C0A6" w14:textId="77777777" w:rsidR="002D62FF" w:rsidRDefault="002D62FF" w:rsidP="002D62FF">
      <w:pPr>
        <w:pStyle w:val="HTMLPreformatted"/>
        <w:rPr>
          <w:sz w:val="23"/>
          <w:szCs w:val="23"/>
        </w:rPr>
      </w:pPr>
      <w:r>
        <w:rPr>
          <w:sz w:val="23"/>
          <w:szCs w:val="23"/>
        </w:rPr>
        <w:t>Accept-Ranges: bytes</w:t>
      </w:r>
    </w:p>
    <w:p w14:paraId="62B283E2" w14:textId="77777777" w:rsidR="002D62FF" w:rsidRDefault="002D62FF" w:rsidP="002D62FF">
      <w:pPr>
        <w:pStyle w:val="HTMLPreformatted"/>
        <w:rPr>
          <w:sz w:val="23"/>
          <w:szCs w:val="23"/>
        </w:rPr>
      </w:pPr>
      <w:r>
        <w:rPr>
          <w:sz w:val="23"/>
          <w:szCs w:val="23"/>
        </w:rPr>
        <w:t>Content-Length: 51</w:t>
      </w:r>
    </w:p>
    <w:p w14:paraId="757A5E4C" w14:textId="77777777" w:rsidR="002D62FF" w:rsidRDefault="002D62FF" w:rsidP="002D62FF">
      <w:pPr>
        <w:pStyle w:val="HTMLPreformatted"/>
        <w:rPr>
          <w:sz w:val="23"/>
          <w:szCs w:val="23"/>
        </w:rPr>
      </w:pPr>
      <w:r>
        <w:rPr>
          <w:sz w:val="23"/>
          <w:szCs w:val="23"/>
        </w:rPr>
        <w:t>Vary: Accept-Encoding</w:t>
      </w:r>
    </w:p>
    <w:p w14:paraId="72808AB5" w14:textId="77777777" w:rsidR="002D62FF" w:rsidRDefault="002D62FF" w:rsidP="002D62FF">
      <w:pPr>
        <w:pStyle w:val="HTMLPreformatted"/>
        <w:rPr>
          <w:sz w:val="23"/>
          <w:szCs w:val="23"/>
        </w:rPr>
      </w:pPr>
      <w:r>
        <w:rPr>
          <w:sz w:val="23"/>
          <w:szCs w:val="23"/>
        </w:rPr>
        <w:t>Content-Type: text/plain</w:t>
      </w:r>
    </w:p>
    <w:p w14:paraId="485640C2" w14:textId="77777777" w:rsidR="002D62FF" w:rsidRDefault="002D62FF" w:rsidP="002D62FF">
      <w:pPr>
        <w:pStyle w:val="Heading4"/>
        <w:rPr>
          <w:color w:val="auto"/>
        </w:rPr>
      </w:pPr>
      <w:r>
        <w:t>Message Body</w:t>
      </w:r>
    </w:p>
    <w:p w14:paraId="2FFF27D2" w14:textId="77777777" w:rsidR="002D62FF" w:rsidRPr="00BE232B" w:rsidRDefault="002D62FF" w:rsidP="00BE232B">
      <w:r w:rsidRPr="00BE232B">
        <w:t>The message body part is optional for an HTTP message but if it is available, then it is used to carry the entity-body associated with the request or response. If entity body is associated, then usually </w:t>
      </w:r>
      <w:r w:rsidRPr="00BE232B">
        <w:rPr>
          <w:b/>
          <w:bCs/>
        </w:rPr>
        <w:t>Content-Type</w:t>
      </w:r>
      <w:r w:rsidRPr="00BE232B">
        <w:t> and </w:t>
      </w:r>
      <w:r w:rsidRPr="00BE232B">
        <w:rPr>
          <w:b/>
          <w:bCs/>
        </w:rPr>
        <w:t>Content-Length</w:t>
      </w:r>
      <w:r w:rsidRPr="00BE232B">
        <w:t> headers lines specify the nature of the body associated.</w:t>
      </w:r>
    </w:p>
    <w:p w14:paraId="6AA778DB" w14:textId="77777777" w:rsidR="002D62FF" w:rsidRPr="00BE232B" w:rsidRDefault="002D62FF" w:rsidP="00BE232B">
      <w:r w:rsidRPr="00BE232B">
        <w:t>A message body is the one which carries the actual HTTP request data (including form data and uploaded, etc.) and HTTP response data from the server ( including files, images, etc.). Shown below is the simple content of a message body:</w:t>
      </w:r>
    </w:p>
    <w:p w14:paraId="35D45408" w14:textId="77777777" w:rsidR="002D62FF" w:rsidRDefault="002D62FF" w:rsidP="002D6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rFonts w:eastAsiaTheme="majorEastAsia"/>
          <w:color w:val="000088"/>
          <w:sz w:val="23"/>
          <w:szCs w:val="23"/>
        </w:rPr>
        <w:t>&lt;html&gt;</w:t>
      </w:r>
    </w:p>
    <w:p w14:paraId="2DA89505" w14:textId="77777777" w:rsidR="002D62FF" w:rsidRDefault="002D62FF" w:rsidP="002D6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rFonts w:eastAsiaTheme="majorEastAsia"/>
          <w:color w:val="000088"/>
          <w:sz w:val="23"/>
          <w:szCs w:val="23"/>
        </w:rPr>
        <w:t>&lt;body&gt;</w:t>
      </w:r>
    </w:p>
    <w:p w14:paraId="376999B0" w14:textId="77777777" w:rsidR="002D62FF" w:rsidRDefault="002D62FF" w:rsidP="002D6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939C99B" w14:textId="77777777" w:rsidR="002D62FF" w:rsidRDefault="002D62FF" w:rsidP="002D6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rFonts w:eastAsiaTheme="majorEastAsia"/>
          <w:color w:val="000088"/>
          <w:sz w:val="23"/>
          <w:szCs w:val="23"/>
        </w:rPr>
        <w:t>&lt;h1&gt;</w:t>
      </w:r>
      <w:r>
        <w:rPr>
          <w:rStyle w:val="pln"/>
          <w:color w:val="000000"/>
          <w:sz w:val="23"/>
          <w:szCs w:val="23"/>
        </w:rPr>
        <w:t>Hello, World!</w:t>
      </w:r>
      <w:r>
        <w:rPr>
          <w:rStyle w:val="tag"/>
          <w:rFonts w:eastAsiaTheme="majorEastAsia"/>
          <w:color w:val="000088"/>
          <w:sz w:val="23"/>
          <w:szCs w:val="23"/>
        </w:rPr>
        <w:t>&lt;/h1&gt;</w:t>
      </w:r>
    </w:p>
    <w:p w14:paraId="68F822E3" w14:textId="77777777" w:rsidR="002D62FF" w:rsidRDefault="002D62FF" w:rsidP="002D6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25F47AB" w14:textId="77777777" w:rsidR="002D62FF" w:rsidRDefault="002D62FF" w:rsidP="002D62F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rFonts w:eastAsiaTheme="majorEastAsia"/>
          <w:color w:val="000088"/>
          <w:sz w:val="23"/>
          <w:szCs w:val="23"/>
        </w:rPr>
        <w:t>&lt;/body&gt;</w:t>
      </w:r>
    </w:p>
    <w:p w14:paraId="6C4D1F7E" w14:textId="77777777" w:rsidR="002D62FF" w:rsidRDefault="002D62FF" w:rsidP="002D62F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rFonts w:eastAsiaTheme="majorEastAsia"/>
          <w:color w:val="000088"/>
          <w:sz w:val="23"/>
          <w:szCs w:val="23"/>
        </w:rPr>
        <w:t>&lt;/html&gt;</w:t>
      </w:r>
    </w:p>
    <w:p w14:paraId="335DB908" w14:textId="48D40F4E" w:rsidR="009D096F" w:rsidRDefault="00F52AED" w:rsidP="00F52AED">
      <w:pPr>
        <w:pStyle w:val="Heading3"/>
      </w:pPr>
      <w:r>
        <w:t>HTTP message example</w:t>
      </w:r>
    </w:p>
    <w:p w14:paraId="3E457F72" w14:textId="77777777" w:rsidR="00F52AED" w:rsidRPr="00EE7FE5" w:rsidRDefault="00F52AED" w:rsidP="0070398A">
      <w:pPr>
        <w:pStyle w:val="Heading4"/>
      </w:pPr>
      <w:r w:rsidRPr="00EE7FE5">
        <w:t>Example 1</w:t>
      </w:r>
    </w:p>
    <w:p w14:paraId="0B3702D2" w14:textId="77777777" w:rsidR="00F52AED" w:rsidRPr="001B34A8" w:rsidRDefault="00F52AED" w:rsidP="001B34A8">
      <w:r w:rsidRPr="001B34A8">
        <w:t>HTTP request to fetch </w:t>
      </w:r>
      <w:r w:rsidRPr="00EE7FE5">
        <w:rPr>
          <w:b/>
          <w:bCs/>
        </w:rPr>
        <w:t>hello.htm</w:t>
      </w:r>
      <w:r w:rsidRPr="001B34A8">
        <w:t> page from the web server running on tutorialspoint.com.</w:t>
      </w:r>
    </w:p>
    <w:p w14:paraId="5873F3ED" w14:textId="77777777" w:rsidR="00F52AED" w:rsidRPr="000C5E55" w:rsidRDefault="00F52AED" w:rsidP="000C5E55">
      <w:pPr>
        <w:rPr>
          <w:b/>
          <w:bCs/>
        </w:rPr>
      </w:pPr>
      <w:r w:rsidRPr="000C5E55">
        <w:rPr>
          <w:b/>
          <w:bCs/>
        </w:rPr>
        <w:t>Client request</w:t>
      </w:r>
    </w:p>
    <w:p w14:paraId="7361A96E" w14:textId="77777777" w:rsidR="00F52AED" w:rsidRPr="00D85655" w:rsidRDefault="00F52AED" w:rsidP="00F52AED">
      <w:pPr>
        <w:pStyle w:val="HTMLPreformatted"/>
        <w:rPr>
          <w:color w:val="FF0000"/>
          <w:sz w:val="23"/>
          <w:szCs w:val="23"/>
        </w:rPr>
      </w:pPr>
      <w:r w:rsidRPr="00D85655">
        <w:rPr>
          <w:color w:val="FF0000"/>
          <w:sz w:val="23"/>
          <w:szCs w:val="23"/>
        </w:rPr>
        <w:t>GET /hello.htm HTTP/1.1</w:t>
      </w:r>
    </w:p>
    <w:p w14:paraId="04ADD51B" w14:textId="77777777" w:rsidR="00F52AED" w:rsidRDefault="00F52AED" w:rsidP="00F52AED">
      <w:pPr>
        <w:pStyle w:val="HTMLPreformatted"/>
        <w:rPr>
          <w:sz w:val="23"/>
          <w:szCs w:val="23"/>
        </w:rPr>
      </w:pPr>
      <w:r>
        <w:rPr>
          <w:sz w:val="23"/>
          <w:szCs w:val="23"/>
        </w:rPr>
        <w:t>User-Agent: Mozilla/4.0 (compatible; MSIE5.01; Windows NT)</w:t>
      </w:r>
    </w:p>
    <w:p w14:paraId="1BD50EE7" w14:textId="77777777" w:rsidR="00F52AED" w:rsidRDefault="00F52AED" w:rsidP="00F52AED">
      <w:pPr>
        <w:pStyle w:val="HTMLPreformatted"/>
        <w:rPr>
          <w:sz w:val="23"/>
          <w:szCs w:val="23"/>
        </w:rPr>
      </w:pPr>
      <w:r>
        <w:rPr>
          <w:sz w:val="23"/>
          <w:szCs w:val="23"/>
        </w:rPr>
        <w:t>Host: www.tutorialspoint.com</w:t>
      </w:r>
    </w:p>
    <w:p w14:paraId="57A98032" w14:textId="77777777" w:rsidR="00F52AED" w:rsidRDefault="00F52AED" w:rsidP="00F52AED">
      <w:pPr>
        <w:pStyle w:val="HTMLPreformatted"/>
        <w:rPr>
          <w:sz w:val="23"/>
          <w:szCs w:val="23"/>
        </w:rPr>
      </w:pPr>
      <w:r>
        <w:rPr>
          <w:sz w:val="23"/>
          <w:szCs w:val="23"/>
        </w:rPr>
        <w:t xml:space="preserve">Accept-Language: </w:t>
      </w:r>
      <w:proofErr w:type="spellStart"/>
      <w:r>
        <w:rPr>
          <w:sz w:val="23"/>
          <w:szCs w:val="23"/>
        </w:rPr>
        <w:t>en</w:t>
      </w:r>
      <w:proofErr w:type="spellEnd"/>
      <w:r>
        <w:rPr>
          <w:sz w:val="23"/>
          <w:szCs w:val="23"/>
        </w:rPr>
        <w:t>-us</w:t>
      </w:r>
    </w:p>
    <w:p w14:paraId="1CA7D48F" w14:textId="77777777" w:rsidR="00F52AED" w:rsidRDefault="00F52AED" w:rsidP="00F52AED">
      <w:pPr>
        <w:pStyle w:val="HTMLPreformatted"/>
        <w:rPr>
          <w:sz w:val="23"/>
          <w:szCs w:val="23"/>
        </w:rPr>
      </w:pPr>
      <w:r>
        <w:rPr>
          <w:sz w:val="23"/>
          <w:szCs w:val="23"/>
        </w:rPr>
        <w:t xml:space="preserve">Accept-Encoding: </w:t>
      </w:r>
      <w:proofErr w:type="spellStart"/>
      <w:r>
        <w:rPr>
          <w:sz w:val="23"/>
          <w:szCs w:val="23"/>
        </w:rPr>
        <w:t>gzip</w:t>
      </w:r>
      <w:proofErr w:type="spellEnd"/>
      <w:r>
        <w:rPr>
          <w:sz w:val="23"/>
          <w:szCs w:val="23"/>
        </w:rPr>
        <w:t>, deflate</w:t>
      </w:r>
    </w:p>
    <w:p w14:paraId="6D9235FB" w14:textId="77777777" w:rsidR="00F52AED" w:rsidRDefault="00F52AED" w:rsidP="00F52AED">
      <w:pPr>
        <w:pStyle w:val="HTMLPreformatted"/>
        <w:rPr>
          <w:sz w:val="23"/>
          <w:szCs w:val="23"/>
        </w:rPr>
      </w:pPr>
      <w:r>
        <w:rPr>
          <w:sz w:val="23"/>
          <w:szCs w:val="23"/>
        </w:rPr>
        <w:t>Connection: Keep-Alive</w:t>
      </w:r>
    </w:p>
    <w:p w14:paraId="1D2DDBB1" w14:textId="77777777" w:rsidR="00F52AED" w:rsidRPr="000C5E55" w:rsidRDefault="00F52AED" w:rsidP="000C5E55">
      <w:pPr>
        <w:rPr>
          <w:b/>
          <w:bCs/>
        </w:rPr>
      </w:pPr>
      <w:r w:rsidRPr="000C5E55">
        <w:rPr>
          <w:b/>
          <w:bCs/>
        </w:rPr>
        <w:t>Server response</w:t>
      </w:r>
    </w:p>
    <w:p w14:paraId="0351D25F" w14:textId="77777777" w:rsidR="00F52AED" w:rsidRPr="00D85655" w:rsidRDefault="00F52AED" w:rsidP="00F52AED">
      <w:pPr>
        <w:pStyle w:val="HTMLPreformatted"/>
        <w:rPr>
          <w:color w:val="FF0000"/>
          <w:sz w:val="23"/>
          <w:szCs w:val="23"/>
        </w:rPr>
      </w:pPr>
      <w:r w:rsidRPr="00D85655">
        <w:rPr>
          <w:color w:val="FF0000"/>
          <w:sz w:val="23"/>
          <w:szCs w:val="23"/>
        </w:rPr>
        <w:t>HTTP/1.1 200 OK</w:t>
      </w:r>
    </w:p>
    <w:p w14:paraId="75003B68" w14:textId="77777777" w:rsidR="00F52AED" w:rsidRDefault="00F52AED" w:rsidP="00F52AED">
      <w:pPr>
        <w:pStyle w:val="HTMLPreformatted"/>
        <w:rPr>
          <w:sz w:val="23"/>
          <w:szCs w:val="23"/>
        </w:rPr>
      </w:pPr>
      <w:r>
        <w:rPr>
          <w:sz w:val="23"/>
          <w:szCs w:val="23"/>
        </w:rPr>
        <w:t>Date: Mon, 27 Jul 2009 12:28:53 GMT</w:t>
      </w:r>
    </w:p>
    <w:p w14:paraId="24F40E21" w14:textId="77777777" w:rsidR="00F52AED" w:rsidRDefault="00F52AED" w:rsidP="00F52AED">
      <w:pPr>
        <w:pStyle w:val="HTMLPreformatted"/>
        <w:rPr>
          <w:sz w:val="23"/>
          <w:szCs w:val="23"/>
        </w:rPr>
      </w:pPr>
      <w:r>
        <w:rPr>
          <w:sz w:val="23"/>
          <w:szCs w:val="23"/>
        </w:rPr>
        <w:t>Server: Apache/2.2.14 (Win32)</w:t>
      </w:r>
    </w:p>
    <w:p w14:paraId="41CED072" w14:textId="77777777" w:rsidR="00F52AED" w:rsidRDefault="00F52AED" w:rsidP="00F52AED">
      <w:pPr>
        <w:pStyle w:val="HTMLPreformatted"/>
        <w:rPr>
          <w:sz w:val="23"/>
          <w:szCs w:val="23"/>
        </w:rPr>
      </w:pPr>
      <w:r>
        <w:rPr>
          <w:sz w:val="23"/>
          <w:szCs w:val="23"/>
        </w:rPr>
        <w:t>Last-Modified: Wed, 22 Jul 2009 19:15:56 GMT</w:t>
      </w:r>
    </w:p>
    <w:p w14:paraId="361F71B1" w14:textId="77777777" w:rsidR="00F52AED" w:rsidRDefault="00F52AED" w:rsidP="00F52AED">
      <w:pPr>
        <w:pStyle w:val="HTMLPreformatted"/>
        <w:rPr>
          <w:sz w:val="23"/>
          <w:szCs w:val="23"/>
        </w:rPr>
      </w:pPr>
      <w:r>
        <w:rPr>
          <w:sz w:val="23"/>
          <w:szCs w:val="23"/>
        </w:rPr>
        <w:t>Content-Length: 88</w:t>
      </w:r>
    </w:p>
    <w:p w14:paraId="6F5969B1" w14:textId="77777777" w:rsidR="00F52AED" w:rsidRDefault="00F52AED" w:rsidP="00F52AED">
      <w:pPr>
        <w:pStyle w:val="HTMLPreformatted"/>
        <w:rPr>
          <w:sz w:val="23"/>
          <w:szCs w:val="23"/>
        </w:rPr>
      </w:pPr>
      <w:r>
        <w:rPr>
          <w:sz w:val="23"/>
          <w:szCs w:val="23"/>
        </w:rPr>
        <w:t>Content-Type: text/html</w:t>
      </w:r>
    </w:p>
    <w:p w14:paraId="543895B3" w14:textId="77777777" w:rsidR="00F52AED" w:rsidRDefault="00F52AED" w:rsidP="00F52AED">
      <w:pPr>
        <w:pStyle w:val="HTMLPreformatted"/>
        <w:rPr>
          <w:sz w:val="23"/>
          <w:szCs w:val="23"/>
        </w:rPr>
      </w:pPr>
      <w:r>
        <w:rPr>
          <w:sz w:val="23"/>
          <w:szCs w:val="23"/>
        </w:rPr>
        <w:t>Connection: Closed</w:t>
      </w:r>
    </w:p>
    <w:p w14:paraId="19D3CB2C"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6D2613F9"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68D9321D"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F6469B5"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Hello, World!</w:t>
      </w:r>
      <w:r>
        <w:rPr>
          <w:rStyle w:val="tag"/>
          <w:color w:val="000088"/>
          <w:sz w:val="23"/>
          <w:szCs w:val="23"/>
        </w:rPr>
        <w:t>&lt;/h1&gt;</w:t>
      </w:r>
    </w:p>
    <w:p w14:paraId="7A384986"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C6994C9"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14:paraId="597DCDA4"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14:paraId="4A46F8A0" w14:textId="77777777" w:rsidR="00F52AED" w:rsidRPr="001B34A8" w:rsidRDefault="00F52AED" w:rsidP="000C5E55">
      <w:pPr>
        <w:pStyle w:val="Heading4"/>
      </w:pPr>
      <w:r w:rsidRPr="001B34A8">
        <w:t>Example 2</w:t>
      </w:r>
    </w:p>
    <w:p w14:paraId="1FBCE91E" w14:textId="77777777" w:rsidR="00F52AED" w:rsidRPr="001B34A8" w:rsidRDefault="00F52AED" w:rsidP="001B34A8">
      <w:r w:rsidRPr="001B34A8">
        <w:t>HTTP request to fetch </w:t>
      </w:r>
      <w:r w:rsidRPr="001B34A8">
        <w:rPr>
          <w:b/>
          <w:bCs/>
        </w:rPr>
        <w:t>t.html</w:t>
      </w:r>
      <w:r w:rsidRPr="001B34A8">
        <w:t> page that does not exist on the web server running on tutorialspoint.com.</w:t>
      </w:r>
    </w:p>
    <w:p w14:paraId="2D47F951" w14:textId="77777777" w:rsidR="00F52AED" w:rsidRPr="000C5E55" w:rsidRDefault="00F52AED" w:rsidP="000C5E55">
      <w:pPr>
        <w:rPr>
          <w:b/>
          <w:bCs/>
        </w:rPr>
      </w:pPr>
      <w:r w:rsidRPr="000C5E55">
        <w:rPr>
          <w:b/>
          <w:bCs/>
        </w:rPr>
        <w:t>Client request</w:t>
      </w:r>
    </w:p>
    <w:p w14:paraId="3D3474F6" w14:textId="77777777" w:rsidR="00F52AED" w:rsidRPr="00F364DE" w:rsidRDefault="00F52AED" w:rsidP="00F52AED">
      <w:pPr>
        <w:pStyle w:val="HTMLPreformatted"/>
        <w:rPr>
          <w:color w:val="FF0000"/>
          <w:sz w:val="23"/>
          <w:szCs w:val="23"/>
        </w:rPr>
      </w:pPr>
      <w:r w:rsidRPr="00F364DE">
        <w:rPr>
          <w:color w:val="FF0000"/>
          <w:sz w:val="23"/>
          <w:szCs w:val="23"/>
        </w:rPr>
        <w:t>GET /</w:t>
      </w:r>
      <w:r w:rsidRPr="00F364DE">
        <w:rPr>
          <w:b/>
          <w:bCs/>
          <w:color w:val="FF0000"/>
          <w:sz w:val="23"/>
          <w:szCs w:val="23"/>
        </w:rPr>
        <w:t>t.html</w:t>
      </w:r>
      <w:r w:rsidRPr="00F364DE">
        <w:rPr>
          <w:color w:val="FF0000"/>
          <w:sz w:val="23"/>
          <w:szCs w:val="23"/>
        </w:rPr>
        <w:t xml:space="preserve"> HTTP/1.1</w:t>
      </w:r>
    </w:p>
    <w:p w14:paraId="2077E7B9" w14:textId="77777777" w:rsidR="00F52AED" w:rsidRDefault="00F52AED" w:rsidP="00F52AED">
      <w:pPr>
        <w:pStyle w:val="HTMLPreformatted"/>
        <w:rPr>
          <w:sz w:val="23"/>
          <w:szCs w:val="23"/>
        </w:rPr>
      </w:pPr>
      <w:r>
        <w:rPr>
          <w:sz w:val="23"/>
          <w:szCs w:val="23"/>
        </w:rPr>
        <w:t>User-Agent: Mozilla/4.0 (compatible; MSIE5.01; Windows NT)</w:t>
      </w:r>
    </w:p>
    <w:p w14:paraId="33015C54" w14:textId="77777777" w:rsidR="00F52AED" w:rsidRDefault="00F52AED" w:rsidP="00F52AED">
      <w:pPr>
        <w:pStyle w:val="HTMLPreformatted"/>
        <w:rPr>
          <w:sz w:val="23"/>
          <w:szCs w:val="23"/>
        </w:rPr>
      </w:pPr>
      <w:r>
        <w:rPr>
          <w:sz w:val="23"/>
          <w:szCs w:val="23"/>
        </w:rPr>
        <w:t>Host: www.tutorialspoint.com</w:t>
      </w:r>
    </w:p>
    <w:p w14:paraId="563FDE3A" w14:textId="77777777" w:rsidR="00F52AED" w:rsidRDefault="00F52AED" w:rsidP="00F52AED">
      <w:pPr>
        <w:pStyle w:val="HTMLPreformatted"/>
        <w:rPr>
          <w:sz w:val="23"/>
          <w:szCs w:val="23"/>
        </w:rPr>
      </w:pPr>
      <w:r>
        <w:rPr>
          <w:sz w:val="23"/>
          <w:szCs w:val="23"/>
        </w:rPr>
        <w:t xml:space="preserve">Accept-Language: </w:t>
      </w:r>
      <w:proofErr w:type="spellStart"/>
      <w:r>
        <w:rPr>
          <w:sz w:val="23"/>
          <w:szCs w:val="23"/>
        </w:rPr>
        <w:t>en</w:t>
      </w:r>
      <w:proofErr w:type="spellEnd"/>
      <w:r>
        <w:rPr>
          <w:sz w:val="23"/>
          <w:szCs w:val="23"/>
        </w:rPr>
        <w:t>-us</w:t>
      </w:r>
    </w:p>
    <w:p w14:paraId="6B3D3D7F" w14:textId="77777777" w:rsidR="00F52AED" w:rsidRDefault="00F52AED" w:rsidP="00F52AED">
      <w:pPr>
        <w:pStyle w:val="HTMLPreformatted"/>
        <w:rPr>
          <w:sz w:val="23"/>
          <w:szCs w:val="23"/>
        </w:rPr>
      </w:pPr>
      <w:r>
        <w:rPr>
          <w:sz w:val="23"/>
          <w:szCs w:val="23"/>
        </w:rPr>
        <w:t xml:space="preserve">Accept-Encoding: </w:t>
      </w:r>
      <w:proofErr w:type="spellStart"/>
      <w:r>
        <w:rPr>
          <w:sz w:val="23"/>
          <w:szCs w:val="23"/>
        </w:rPr>
        <w:t>gzip</w:t>
      </w:r>
      <w:proofErr w:type="spellEnd"/>
      <w:r>
        <w:rPr>
          <w:sz w:val="23"/>
          <w:szCs w:val="23"/>
        </w:rPr>
        <w:t>, deflate</w:t>
      </w:r>
    </w:p>
    <w:p w14:paraId="276D1697" w14:textId="77777777" w:rsidR="00F52AED" w:rsidRDefault="00F52AED" w:rsidP="00F52AED">
      <w:pPr>
        <w:pStyle w:val="HTMLPreformatted"/>
        <w:rPr>
          <w:sz w:val="23"/>
          <w:szCs w:val="23"/>
        </w:rPr>
      </w:pPr>
      <w:r>
        <w:rPr>
          <w:sz w:val="23"/>
          <w:szCs w:val="23"/>
        </w:rPr>
        <w:t>Connection: Keep-Alive</w:t>
      </w:r>
    </w:p>
    <w:p w14:paraId="1F087699" w14:textId="77777777" w:rsidR="00F52AED" w:rsidRPr="000C5E55" w:rsidRDefault="00F52AED" w:rsidP="000C5E55">
      <w:pPr>
        <w:rPr>
          <w:b/>
          <w:bCs/>
        </w:rPr>
      </w:pPr>
      <w:r w:rsidRPr="000C5E55">
        <w:rPr>
          <w:b/>
          <w:bCs/>
        </w:rPr>
        <w:t>Server response</w:t>
      </w:r>
    </w:p>
    <w:p w14:paraId="22BA99F6" w14:textId="77777777" w:rsidR="00F52AED" w:rsidRPr="00F364DE" w:rsidRDefault="00F52AED" w:rsidP="00F52AED">
      <w:pPr>
        <w:pStyle w:val="HTMLPreformatted"/>
        <w:rPr>
          <w:color w:val="FF0000"/>
          <w:sz w:val="23"/>
          <w:szCs w:val="23"/>
        </w:rPr>
      </w:pPr>
      <w:r w:rsidRPr="00F364DE">
        <w:rPr>
          <w:color w:val="FF0000"/>
          <w:sz w:val="23"/>
          <w:szCs w:val="23"/>
        </w:rPr>
        <w:t>HTTP/1.1 404 Not Found</w:t>
      </w:r>
    </w:p>
    <w:p w14:paraId="6BB125B1" w14:textId="77777777" w:rsidR="00F52AED" w:rsidRDefault="00F52AED" w:rsidP="00F52AED">
      <w:pPr>
        <w:pStyle w:val="HTMLPreformatted"/>
        <w:rPr>
          <w:sz w:val="23"/>
          <w:szCs w:val="23"/>
        </w:rPr>
      </w:pPr>
      <w:r>
        <w:rPr>
          <w:sz w:val="23"/>
          <w:szCs w:val="23"/>
        </w:rPr>
        <w:t>Date: Sun, 18 Oct 2012 10:36:20 GMT</w:t>
      </w:r>
    </w:p>
    <w:p w14:paraId="05FFE167" w14:textId="77777777" w:rsidR="00F52AED" w:rsidRDefault="00F52AED" w:rsidP="00F52AED">
      <w:pPr>
        <w:pStyle w:val="HTMLPreformatted"/>
        <w:rPr>
          <w:sz w:val="23"/>
          <w:szCs w:val="23"/>
        </w:rPr>
      </w:pPr>
      <w:r>
        <w:rPr>
          <w:sz w:val="23"/>
          <w:szCs w:val="23"/>
        </w:rPr>
        <w:t>Server: Apache/2.2.14 (Win32)</w:t>
      </w:r>
    </w:p>
    <w:p w14:paraId="4476E7B0" w14:textId="77777777" w:rsidR="00F52AED" w:rsidRDefault="00F52AED" w:rsidP="00F52AED">
      <w:pPr>
        <w:pStyle w:val="HTMLPreformatted"/>
        <w:rPr>
          <w:sz w:val="23"/>
          <w:szCs w:val="23"/>
        </w:rPr>
      </w:pPr>
      <w:r>
        <w:rPr>
          <w:sz w:val="23"/>
          <w:szCs w:val="23"/>
        </w:rPr>
        <w:t>Content-Length: 230</w:t>
      </w:r>
    </w:p>
    <w:p w14:paraId="20A3186A" w14:textId="77777777" w:rsidR="00F52AED" w:rsidRDefault="00F52AED" w:rsidP="00F52AED">
      <w:pPr>
        <w:pStyle w:val="HTMLPreformatted"/>
        <w:rPr>
          <w:sz w:val="23"/>
          <w:szCs w:val="23"/>
        </w:rPr>
      </w:pPr>
      <w:r>
        <w:rPr>
          <w:sz w:val="23"/>
          <w:szCs w:val="23"/>
        </w:rPr>
        <w:t>Content-Type: text/html; charset=iso-8859-1</w:t>
      </w:r>
    </w:p>
    <w:p w14:paraId="2BEC6D4E" w14:textId="77777777" w:rsidR="00F52AED" w:rsidRDefault="00F52AED" w:rsidP="00F52AED">
      <w:pPr>
        <w:pStyle w:val="HTMLPreformatted"/>
        <w:rPr>
          <w:sz w:val="23"/>
          <w:szCs w:val="23"/>
        </w:rPr>
      </w:pPr>
      <w:r>
        <w:rPr>
          <w:sz w:val="23"/>
          <w:szCs w:val="23"/>
        </w:rPr>
        <w:t>Connection: Closed</w:t>
      </w:r>
    </w:p>
    <w:p w14:paraId="282A182A"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&lt;!DOCTYPE HTML PUBLIC "-//IETF//DTD HTML 2.0//EN"&gt;</w:t>
      </w:r>
    </w:p>
    <w:p w14:paraId="71EDBA07"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48069647"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FC005D3"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&lt;head&gt;</w:t>
      </w:r>
    </w:p>
    <w:p w14:paraId="44AC35EF"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404 Not Found</w:t>
      </w:r>
      <w:r>
        <w:rPr>
          <w:rStyle w:val="tag"/>
          <w:color w:val="000088"/>
          <w:sz w:val="23"/>
          <w:szCs w:val="23"/>
        </w:rPr>
        <w:t>&lt;/title&gt;</w:t>
      </w:r>
    </w:p>
    <w:p w14:paraId="1D9DFA34"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&lt;/head&gt;</w:t>
      </w:r>
    </w:p>
    <w:p w14:paraId="50945157"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5015623"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7F526D41"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&lt;h1&gt;</w:t>
      </w:r>
      <w:r>
        <w:rPr>
          <w:rStyle w:val="pln"/>
          <w:color w:val="000000"/>
          <w:sz w:val="23"/>
          <w:szCs w:val="23"/>
        </w:rPr>
        <w:t>Not Found</w:t>
      </w:r>
      <w:r>
        <w:rPr>
          <w:rStyle w:val="tag"/>
          <w:color w:val="000088"/>
          <w:sz w:val="23"/>
          <w:szCs w:val="23"/>
        </w:rPr>
        <w:t>&lt;/h1&gt;</w:t>
      </w:r>
    </w:p>
    <w:p w14:paraId="18365013"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requested URL /t.html was not found on this server.</w:t>
      </w:r>
      <w:r>
        <w:rPr>
          <w:rStyle w:val="tag"/>
          <w:color w:val="000088"/>
          <w:sz w:val="23"/>
          <w:szCs w:val="23"/>
        </w:rPr>
        <w:t>&lt;/p&gt;</w:t>
      </w:r>
    </w:p>
    <w:p w14:paraId="76AAAD4F"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0CC7A9B0"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2C56D52"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14:paraId="4AFFDF52" w14:textId="77777777" w:rsidR="00F52AED" w:rsidRPr="000C5E55" w:rsidRDefault="00F52AED" w:rsidP="00C667F6">
      <w:pPr>
        <w:pStyle w:val="Heading4"/>
      </w:pPr>
      <w:r w:rsidRPr="00C667F6">
        <w:t>Example</w:t>
      </w:r>
      <w:r w:rsidRPr="000C5E55">
        <w:t xml:space="preserve"> 3</w:t>
      </w:r>
    </w:p>
    <w:p w14:paraId="55272248" w14:textId="77777777" w:rsidR="00F52AED" w:rsidRPr="001B34A8" w:rsidRDefault="00F52AED" w:rsidP="001B34A8">
      <w:r w:rsidRPr="001B34A8">
        <w:t>HTTP request to fetch </w:t>
      </w:r>
      <w:r w:rsidRPr="001B34A8">
        <w:rPr>
          <w:b/>
          <w:bCs/>
        </w:rPr>
        <w:t>hello.htm</w:t>
      </w:r>
      <w:r w:rsidRPr="001B34A8">
        <w:t> page from the web server running on tutorialspoint.com, but the request goes with an incorrect HTTP version:</w:t>
      </w:r>
    </w:p>
    <w:p w14:paraId="595B07A9" w14:textId="77777777" w:rsidR="00F52AED" w:rsidRPr="000C5E55" w:rsidRDefault="00F52AED" w:rsidP="000C5E55">
      <w:pPr>
        <w:rPr>
          <w:b/>
          <w:bCs/>
        </w:rPr>
      </w:pPr>
      <w:r w:rsidRPr="000C5E55">
        <w:rPr>
          <w:b/>
          <w:bCs/>
        </w:rPr>
        <w:t>Client request</w:t>
      </w:r>
    </w:p>
    <w:p w14:paraId="1441C0A1" w14:textId="77777777" w:rsidR="00F52AED" w:rsidRPr="00F364DE" w:rsidRDefault="00F52AED" w:rsidP="00F52AED">
      <w:pPr>
        <w:pStyle w:val="HTMLPreformatted"/>
        <w:rPr>
          <w:color w:val="FF0000"/>
          <w:sz w:val="23"/>
          <w:szCs w:val="23"/>
        </w:rPr>
      </w:pPr>
      <w:r w:rsidRPr="00F364DE">
        <w:rPr>
          <w:color w:val="FF0000"/>
          <w:sz w:val="23"/>
          <w:szCs w:val="23"/>
        </w:rPr>
        <w:t xml:space="preserve">GET /hello.htm </w:t>
      </w:r>
      <w:r w:rsidRPr="00F364DE">
        <w:rPr>
          <w:b/>
          <w:bCs/>
          <w:color w:val="FF0000"/>
          <w:sz w:val="23"/>
          <w:szCs w:val="23"/>
        </w:rPr>
        <w:t>HTTP1</w:t>
      </w:r>
    </w:p>
    <w:p w14:paraId="398798FC" w14:textId="77777777" w:rsidR="00F52AED" w:rsidRDefault="00F52AED" w:rsidP="00F52AED">
      <w:pPr>
        <w:pStyle w:val="HTMLPreformatted"/>
        <w:rPr>
          <w:sz w:val="23"/>
          <w:szCs w:val="23"/>
        </w:rPr>
      </w:pPr>
      <w:r>
        <w:rPr>
          <w:sz w:val="23"/>
          <w:szCs w:val="23"/>
        </w:rPr>
        <w:t>User-Agent: Mozilla/4.0 (compatible; MSIE5.01; Windows NT)</w:t>
      </w:r>
    </w:p>
    <w:p w14:paraId="2204D3BD" w14:textId="77777777" w:rsidR="00F52AED" w:rsidRDefault="00F52AED" w:rsidP="00F52AED">
      <w:pPr>
        <w:pStyle w:val="HTMLPreformatted"/>
        <w:rPr>
          <w:sz w:val="23"/>
          <w:szCs w:val="23"/>
        </w:rPr>
      </w:pPr>
      <w:r>
        <w:rPr>
          <w:sz w:val="23"/>
          <w:szCs w:val="23"/>
        </w:rPr>
        <w:t>Host: www.tutorialspoint.com</w:t>
      </w:r>
    </w:p>
    <w:p w14:paraId="2E3BCB7C" w14:textId="77777777" w:rsidR="00F52AED" w:rsidRDefault="00F52AED" w:rsidP="00F52AED">
      <w:pPr>
        <w:pStyle w:val="HTMLPreformatted"/>
        <w:rPr>
          <w:sz w:val="23"/>
          <w:szCs w:val="23"/>
        </w:rPr>
      </w:pPr>
      <w:r>
        <w:rPr>
          <w:sz w:val="23"/>
          <w:szCs w:val="23"/>
        </w:rPr>
        <w:t xml:space="preserve">Accept-Language: </w:t>
      </w:r>
      <w:proofErr w:type="spellStart"/>
      <w:r>
        <w:rPr>
          <w:sz w:val="23"/>
          <w:szCs w:val="23"/>
        </w:rPr>
        <w:t>en</w:t>
      </w:r>
      <w:proofErr w:type="spellEnd"/>
      <w:r>
        <w:rPr>
          <w:sz w:val="23"/>
          <w:szCs w:val="23"/>
        </w:rPr>
        <w:t>-us</w:t>
      </w:r>
    </w:p>
    <w:p w14:paraId="46FA1502" w14:textId="77777777" w:rsidR="00F52AED" w:rsidRDefault="00F52AED" w:rsidP="00F52AED">
      <w:pPr>
        <w:pStyle w:val="HTMLPreformatted"/>
        <w:rPr>
          <w:sz w:val="23"/>
          <w:szCs w:val="23"/>
        </w:rPr>
      </w:pPr>
      <w:r>
        <w:rPr>
          <w:sz w:val="23"/>
          <w:szCs w:val="23"/>
        </w:rPr>
        <w:t xml:space="preserve">Accept-Encoding: </w:t>
      </w:r>
      <w:proofErr w:type="spellStart"/>
      <w:r>
        <w:rPr>
          <w:sz w:val="23"/>
          <w:szCs w:val="23"/>
        </w:rPr>
        <w:t>gzip</w:t>
      </w:r>
      <w:proofErr w:type="spellEnd"/>
      <w:r>
        <w:rPr>
          <w:sz w:val="23"/>
          <w:szCs w:val="23"/>
        </w:rPr>
        <w:t>, deflate</w:t>
      </w:r>
    </w:p>
    <w:p w14:paraId="0304DA14" w14:textId="77777777" w:rsidR="00F52AED" w:rsidRDefault="00F52AED" w:rsidP="00F52AED">
      <w:pPr>
        <w:pStyle w:val="HTMLPreformatted"/>
        <w:rPr>
          <w:sz w:val="23"/>
          <w:szCs w:val="23"/>
        </w:rPr>
      </w:pPr>
      <w:r>
        <w:rPr>
          <w:sz w:val="23"/>
          <w:szCs w:val="23"/>
        </w:rPr>
        <w:t>Connection: Keep-Alive</w:t>
      </w:r>
    </w:p>
    <w:p w14:paraId="6C2ED767" w14:textId="77777777" w:rsidR="00F52AED" w:rsidRPr="00C667F6" w:rsidRDefault="00F52AED" w:rsidP="00C667F6">
      <w:pPr>
        <w:rPr>
          <w:b/>
          <w:bCs/>
        </w:rPr>
      </w:pPr>
      <w:r w:rsidRPr="00C667F6">
        <w:rPr>
          <w:b/>
          <w:bCs/>
        </w:rPr>
        <w:t>Server response</w:t>
      </w:r>
    </w:p>
    <w:p w14:paraId="5C0A75B7" w14:textId="77777777" w:rsidR="00F52AED" w:rsidRPr="00F364DE" w:rsidRDefault="00F52AED" w:rsidP="00F52AED">
      <w:pPr>
        <w:pStyle w:val="HTMLPreformatted"/>
        <w:rPr>
          <w:color w:val="FF0000"/>
          <w:sz w:val="23"/>
          <w:szCs w:val="23"/>
        </w:rPr>
      </w:pPr>
      <w:r w:rsidRPr="00F364DE">
        <w:rPr>
          <w:color w:val="FF0000"/>
          <w:sz w:val="23"/>
          <w:szCs w:val="23"/>
        </w:rPr>
        <w:t>HTTP/1.1 400 Bad Request</w:t>
      </w:r>
    </w:p>
    <w:p w14:paraId="1852E299" w14:textId="77777777" w:rsidR="00F52AED" w:rsidRDefault="00F52AED" w:rsidP="00F52AED">
      <w:pPr>
        <w:pStyle w:val="HTMLPreformatted"/>
        <w:rPr>
          <w:sz w:val="23"/>
          <w:szCs w:val="23"/>
        </w:rPr>
      </w:pPr>
      <w:r>
        <w:rPr>
          <w:sz w:val="23"/>
          <w:szCs w:val="23"/>
        </w:rPr>
        <w:t>Date: Sun, 18 Oct 2012 10:36:20 GMT</w:t>
      </w:r>
    </w:p>
    <w:p w14:paraId="3ECBB763" w14:textId="77777777" w:rsidR="00F52AED" w:rsidRDefault="00F52AED" w:rsidP="00F52AED">
      <w:pPr>
        <w:pStyle w:val="HTMLPreformatted"/>
        <w:rPr>
          <w:sz w:val="23"/>
          <w:szCs w:val="23"/>
        </w:rPr>
      </w:pPr>
      <w:r>
        <w:rPr>
          <w:sz w:val="23"/>
          <w:szCs w:val="23"/>
        </w:rPr>
        <w:t>Server: Apache/2.2.14 (Win32)</w:t>
      </w:r>
    </w:p>
    <w:p w14:paraId="28472676" w14:textId="77777777" w:rsidR="00F52AED" w:rsidRDefault="00F52AED" w:rsidP="00F52AED">
      <w:pPr>
        <w:pStyle w:val="HTMLPreformatted"/>
        <w:rPr>
          <w:sz w:val="23"/>
          <w:szCs w:val="23"/>
        </w:rPr>
      </w:pPr>
      <w:r>
        <w:rPr>
          <w:sz w:val="23"/>
          <w:szCs w:val="23"/>
        </w:rPr>
        <w:t>Content-Length: 230</w:t>
      </w:r>
    </w:p>
    <w:p w14:paraId="4C9B3A02" w14:textId="77777777" w:rsidR="00F52AED" w:rsidRDefault="00F52AED" w:rsidP="00F52AED">
      <w:pPr>
        <w:pStyle w:val="HTMLPreformatted"/>
        <w:rPr>
          <w:sz w:val="23"/>
          <w:szCs w:val="23"/>
        </w:rPr>
      </w:pPr>
      <w:r>
        <w:rPr>
          <w:sz w:val="23"/>
          <w:szCs w:val="23"/>
        </w:rPr>
        <w:t>Content-Type: text/html; charset=iso-8859-1</w:t>
      </w:r>
    </w:p>
    <w:p w14:paraId="7A0D40F4" w14:textId="77777777" w:rsidR="00F52AED" w:rsidRDefault="00F52AED" w:rsidP="00F52AED">
      <w:pPr>
        <w:pStyle w:val="HTMLPreformatted"/>
        <w:rPr>
          <w:sz w:val="23"/>
          <w:szCs w:val="23"/>
        </w:rPr>
      </w:pPr>
      <w:r>
        <w:rPr>
          <w:sz w:val="23"/>
          <w:szCs w:val="23"/>
        </w:rPr>
        <w:t>Connection: Closed</w:t>
      </w:r>
    </w:p>
    <w:p w14:paraId="6981D5DC"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&lt;!DOCTYPE HTML PUBLIC "-//IETF//DTD HTML 2.0//EN"&gt;</w:t>
      </w:r>
    </w:p>
    <w:p w14:paraId="34F657A0"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698C74E2"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C6CE12F"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&lt;head&gt;</w:t>
      </w:r>
    </w:p>
    <w:p w14:paraId="0807B52C"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400 Bad Request</w:t>
      </w:r>
      <w:r>
        <w:rPr>
          <w:rStyle w:val="tag"/>
          <w:color w:val="000088"/>
          <w:sz w:val="23"/>
          <w:szCs w:val="23"/>
        </w:rPr>
        <w:t>&lt;/title&gt;</w:t>
      </w:r>
    </w:p>
    <w:p w14:paraId="2ABE1E72"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&lt;/head&gt;</w:t>
      </w:r>
    </w:p>
    <w:p w14:paraId="5AA2BD80"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04CB948"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0A6CDA93"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Bad Request</w:t>
      </w:r>
      <w:r>
        <w:rPr>
          <w:rStyle w:val="tag"/>
          <w:color w:val="000088"/>
          <w:sz w:val="23"/>
          <w:szCs w:val="23"/>
        </w:rPr>
        <w:t>&lt;/h1&gt;</w:t>
      </w:r>
    </w:p>
    <w:p w14:paraId="0D09DD99"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Your browser sent a request that this server could not understand.</w:t>
      </w:r>
      <w:r>
        <w:rPr>
          <w:rStyle w:val="tag"/>
          <w:color w:val="000088"/>
          <w:sz w:val="23"/>
          <w:szCs w:val="23"/>
        </w:rPr>
        <w:t>&lt;p&gt;</w:t>
      </w:r>
    </w:p>
    <w:p w14:paraId="4E86DFCB"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request line contained invalid characters following the protocol string.</w:t>
      </w:r>
      <w:r>
        <w:rPr>
          <w:rStyle w:val="tag"/>
          <w:color w:val="000088"/>
          <w:sz w:val="23"/>
          <w:szCs w:val="23"/>
        </w:rPr>
        <w:t>&lt;p&gt;</w:t>
      </w:r>
    </w:p>
    <w:p w14:paraId="274444D7"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0111BAA2"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0319A1E"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14:paraId="29F22C65" w14:textId="77777777" w:rsidR="00F52AED" w:rsidRPr="00C667F6" w:rsidRDefault="00F52AED" w:rsidP="00C667F6">
      <w:pPr>
        <w:pStyle w:val="Heading4"/>
      </w:pPr>
      <w:r w:rsidRPr="00C667F6">
        <w:t>Example 4</w:t>
      </w:r>
    </w:p>
    <w:p w14:paraId="4A9DE636" w14:textId="77777777" w:rsidR="00F52AED" w:rsidRPr="00EE7FE5" w:rsidRDefault="00F52AED" w:rsidP="00EE7FE5">
      <w:r w:rsidRPr="00EE7FE5">
        <w:t>HTTP request to post form data to </w:t>
      </w:r>
      <w:proofErr w:type="spellStart"/>
      <w:r w:rsidRPr="00F52643">
        <w:rPr>
          <w:b/>
          <w:bCs/>
        </w:rPr>
        <w:t>process.cgi</w:t>
      </w:r>
      <w:proofErr w:type="spellEnd"/>
      <w:r w:rsidRPr="00EE7FE5">
        <w:t xml:space="preserve"> CGI page on a web server running on tutorialspoint.com. The server returns the </w:t>
      </w:r>
      <w:proofErr w:type="spellStart"/>
      <w:r w:rsidRPr="00EE7FE5">
        <w:t>passed</w:t>
      </w:r>
      <w:proofErr w:type="spellEnd"/>
      <w:r w:rsidRPr="00EE7FE5">
        <w:t xml:space="preserve"> name after setting them as cookies:</w:t>
      </w:r>
    </w:p>
    <w:p w14:paraId="26957AB3" w14:textId="77777777" w:rsidR="00F52AED" w:rsidRPr="00B64881" w:rsidRDefault="00F52AED" w:rsidP="00B64881">
      <w:pPr>
        <w:rPr>
          <w:b/>
          <w:bCs/>
        </w:rPr>
      </w:pPr>
      <w:r w:rsidRPr="00B64881">
        <w:rPr>
          <w:b/>
          <w:bCs/>
        </w:rPr>
        <w:t>Client request</w:t>
      </w:r>
    </w:p>
    <w:p w14:paraId="4F90F55A" w14:textId="77777777" w:rsidR="00F52AED" w:rsidRPr="00F364DE" w:rsidRDefault="00F52AED" w:rsidP="00F52AED">
      <w:pPr>
        <w:pStyle w:val="HTMLPreformatted"/>
        <w:rPr>
          <w:color w:val="FF0000"/>
          <w:sz w:val="23"/>
          <w:szCs w:val="23"/>
        </w:rPr>
      </w:pPr>
      <w:r w:rsidRPr="00F364DE">
        <w:rPr>
          <w:color w:val="FF0000"/>
          <w:sz w:val="23"/>
          <w:szCs w:val="23"/>
        </w:rPr>
        <w:t>POST /</w:t>
      </w:r>
      <w:proofErr w:type="spellStart"/>
      <w:r w:rsidRPr="00F364DE">
        <w:rPr>
          <w:color w:val="FF0000"/>
          <w:sz w:val="23"/>
          <w:szCs w:val="23"/>
        </w:rPr>
        <w:t>cgi</w:t>
      </w:r>
      <w:proofErr w:type="spellEnd"/>
      <w:r w:rsidRPr="00F364DE">
        <w:rPr>
          <w:color w:val="FF0000"/>
          <w:sz w:val="23"/>
          <w:szCs w:val="23"/>
        </w:rPr>
        <w:t>-bin/</w:t>
      </w:r>
      <w:proofErr w:type="spellStart"/>
      <w:r w:rsidRPr="00F364DE">
        <w:rPr>
          <w:color w:val="FF0000"/>
          <w:sz w:val="23"/>
          <w:szCs w:val="23"/>
        </w:rPr>
        <w:t>process.cgi</w:t>
      </w:r>
      <w:proofErr w:type="spellEnd"/>
      <w:r w:rsidRPr="00F364DE">
        <w:rPr>
          <w:color w:val="FF0000"/>
          <w:sz w:val="23"/>
          <w:szCs w:val="23"/>
        </w:rPr>
        <w:t xml:space="preserve"> HTTP/1.1</w:t>
      </w:r>
    </w:p>
    <w:p w14:paraId="07214CC0" w14:textId="77777777" w:rsidR="00F52AED" w:rsidRDefault="00F52AED" w:rsidP="00F52AED">
      <w:pPr>
        <w:pStyle w:val="HTMLPreformatted"/>
        <w:rPr>
          <w:sz w:val="23"/>
          <w:szCs w:val="23"/>
        </w:rPr>
      </w:pPr>
      <w:r>
        <w:rPr>
          <w:sz w:val="23"/>
          <w:szCs w:val="23"/>
        </w:rPr>
        <w:t>User-Agent: Mozilla/4.0 (compatible; MSIE5.01; Windows NT)</w:t>
      </w:r>
    </w:p>
    <w:p w14:paraId="238A0711" w14:textId="77777777" w:rsidR="00F52AED" w:rsidRDefault="00F52AED" w:rsidP="00F52AED">
      <w:pPr>
        <w:pStyle w:val="HTMLPreformatted"/>
        <w:rPr>
          <w:sz w:val="23"/>
          <w:szCs w:val="23"/>
        </w:rPr>
      </w:pPr>
      <w:r>
        <w:rPr>
          <w:sz w:val="23"/>
          <w:szCs w:val="23"/>
        </w:rPr>
        <w:t>Host: www.tutorialspoint.com</w:t>
      </w:r>
    </w:p>
    <w:p w14:paraId="013DDC30" w14:textId="77777777" w:rsidR="00F52AED" w:rsidRDefault="00F52AED" w:rsidP="00F52AED">
      <w:pPr>
        <w:pStyle w:val="HTMLPreformatted"/>
        <w:rPr>
          <w:sz w:val="23"/>
          <w:szCs w:val="23"/>
        </w:rPr>
      </w:pPr>
      <w:r>
        <w:rPr>
          <w:sz w:val="23"/>
          <w:szCs w:val="23"/>
        </w:rPr>
        <w:t>Content-Type: text/xml; charset=utf-8</w:t>
      </w:r>
    </w:p>
    <w:p w14:paraId="3D34DC14" w14:textId="77777777" w:rsidR="00F52AED" w:rsidRDefault="00F52AED" w:rsidP="00F52AED">
      <w:pPr>
        <w:pStyle w:val="HTMLPreformatted"/>
        <w:rPr>
          <w:sz w:val="23"/>
          <w:szCs w:val="23"/>
        </w:rPr>
      </w:pPr>
      <w:r>
        <w:rPr>
          <w:sz w:val="23"/>
          <w:szCs w:val="23"/>
        </w:rPr>
        <w:t>Content-Length: 60</w:t>
      </w:r>
    </w:p>
    <w:p w14:paraId="2FEBBF6A" w14:textId="77777777" w:rsidR="00F52AED" w:rsidRDefault="00F52AED" w:rsidP="00F52AED">
      <w:pPr>
        <w:pStyle w:val="HTMLPreformatted"/>
        <w:rPr>
          <w:sz w:val="23"/>
          <w:szCs w:val="23"/>
        </w:rPr>
      </w:pPr>
      <w:r>
        <w:rPr>
          <w:sz w:val="23"/>
          <w:szCs w:val="23"/>
        </w:rPr>
        <w:t xml:space="preserve">Accept-Language: </w:t>
      </w:r>
      <w:proofErr w:type="spellStart"/>
      <w:r>
        <w:rPr>
          <w:sz w:val="23"/>
          <w:szCs w:val="23"/>
        </w:rPr>
        <w:t>en</w:t>
      </w:r>
      <w:proofErr w:type="spellEnd"/>
      <w:r>
        <w:rPr>
          <w:sz w:val="23"/>
          <w:szCs w:val="23"/>
        </w:rPr>
        <w:t>-us</w:t>
      </w:r>
    </w:p>
    <w:p w14:paraId="021B03C7" w14:textId="77777777" w:rsidR="00F52AED" w:rsidRDefault="00F52AED" w:rsidP="00F52AED">
      <w:pPr>
        <w:pStyle w:val="HTMLPreformatted"/>
        <w:rPr>
          <w:sz w:val="23"/>
          <w:szCs w:val="23"/>
        </w:rPr>
      </w:pPr>
      <w:r>
        <w:rPr>
          <w:sz w:val="23"/>
          <w:szCs w:val="23"/>
        </w:rPr>
        <w:t xml:space="preserve">Accept-Encoding: </w:t>
      </w:r>
      <w:proofErr w:type="spellStart"/>
      <w:r>
        <w:rPr>
          <w:sz w:val="23"/>
          <w:szCs w:val="23"/>
        </w:rPr>
        <w:t>gzip</w:t>
      </w:r>
      <w:proofErr w:type="spellEnd"/>
      <w:r>
        <w:rPr>
          <w:sz w:val="23"/>
          <w:szCs w:val="23"/>
        </w:rPr>
        <w:t>, deflate</w:t>
      </w:r>
    </w:p>
    <w:p w14:paraId="616C9A98" w14:textId="77777777" w:rsidR="00F52AED" w:rsidRDefault="00F52AED" w:rsidP="00F52AED">
      <w:pPr>
        <w:pStyle w:val="HTMLPreformatted"/>
        <w:rPr>
          <w:sz w:val="23"/>
          <w:szCs w:val="23"/>
        </w:rPr>
      </w:pPr>
      <w:r>
        <w:rPr>
          <w:sz w:val="23"/>
          <w:szCs w:val="23"/>
        </w:rPr>
        <w:t>Connection: Keep-Alive</w:t>
      </w:r>
    </w:p>
    <w:p w14:paraId="1E73A6FE" w14:textId="77777777" w:rsidR="00F52AED" w:rsidRDefault="00F52AED" w:rsidP="00F52AED">
      <w:pPr>
        <w:pStyle w:val="HTMLPreformatted"/>
        <w:rPr>
          <w:sz w:val="23"/>
          <w:szCs w:val="23"/>
        </w:rPr>
      </w:pPr>
    </w:p>
    <w:p w14:paraId="55DA2CB9" w14:textId="77777777" w:rsidR="00F52AED" w:rsidRDefault="00F52AED" w:rsidP="00F52AED">
      <w:pPr>
        <w:pStyle w:val="HTMLPreformatted"/>
        <w:rPr>
          <w:sz w:val="23"/>
          <w:szCs w:val="23"/>
        </w:rPr>
      </w:pPr>
      <w:r>
        <w:rPr>
          <w:sz w:val="23"/>
          <w:szCs w:val="23"/>
        </w:rPr>
        <w:t>first=</w:t>
      </w:r>
      <w:proofErr w:type="spellStart"/>
      <w:r>
        <w:rPr>
          <w:sz w:val="23"/>
          <w:szCs w:val="23"/>
        </w:rPr>
        <w:t>Zara&amp;last</w:t>
      </w:r>
      <w:proofErr w:type="spellEnd"/>
      <w:r>
        <w:rPr>
          <w:sz w:val="23"/>
          <w:szCs w:val="23"/>
        </w:rPr>
        <w:t>=Ali</w:t>
      </w:r>
    </w:p>
    <w:p w14:paraId="2DF295DE" w14:textId="77777777" w:rsidR="00F52AED" w:rsidRPr="00B64881" w:rsidRDefault="00F52AED" w:rsidP="00B64881">
      <w:pPr>
        <w:rPr>
          <w:b/>
          <w:bCs/>
        </w:rPr>
      </w:pPr>
      <w:r w:rsidRPr="00B64881">
        <w:rPr>
          <w:b/>
          <w:bCs/>
        </w:rPr>
        <w:t>Server response</w:t>
      </w:r>
    </w:p>
    <w:p w14:paraId="4E6C2543" w14:textId="77777777" w:rsidR="00F52AED" w:rsidRPr="00F364DE" w:rsidRDefault="00F52AED" w:rsidP="00F52AED">
      <w:pPr>
        <w:pStyle w:val="HTMLPreformatted"/>
        <w:rPr>
          <w:color w:val="FF0000"/>
          <w:sz w:val="23"/>
          <w:szCs w:val="23"/>
        </w:rPr>
      </w:pPr>
      <w:r w:rsidRPr="00F364DE">
        <w:rPr>
          <w:color w:val="FF0000"/>
          <w:sz w:val="23"/>
          <w:szCs w:val="23"/>
        </w:rPr>
        <w:lastRenderedPageBreak/>
        <w:t>HTTP/1.1 200 OK</w:t>
      </w:r>
    </w:p>
    <w:p w14:paraId="25DE5D59" w14:textId="77777777" w:rsidR="00F52AED" w:rsidRDefault="00F52AED" w:rsidP="00F52AED">
      <w:pPr>
        <w:pStyle w:val="HTMLPreformatted"/>
        <w:rPr>
          <w:sz w:val="23"/>
          <w:szCs w:val="23"/>
        </w:rPr>
      </w:pPr>
      <w:r>
        <w:rPr>
          <w:sz w:val="23"/>
          <w:szCs w:val="23"/>
        </w:rPr>
        <w:t>Date: Mon, 27 Jul 2009 12:28:53 GMT</w:t>
      </w:r>
    </w:p>
    <w:p w14:paraId="5EAFE949" w14:textId="77777777" w:rsidR="00F52AED" w:rsidRDefault="00F52AED" w:rsidP="00F52AED">
      <w:pPr>
        <w:pStyle w:val="HTMLPreformatted"/>
        <w:rPr>
          <w:sz w:val="23"/>
          <w:szCs w:val="23"/>
        </w:rPr>
      </w:pPr>
      <w:r>
        <w:rPr>
          <w:sz w:val="23"/>
          <w:szCs w:val="23"/>
        </w:rPr>
        <w:t>Server: Apache/2.2.14 (Win32)</w:t>
      </w:r>
    </w:p>
    <w:p w14:paraId="1D957A13" w14:textId="77777777" w:rsidR="00F52AED" w:rsidRDefault="00F52AED" w:rsidP="00F52AED">
      <w:pPr>
        <w:pStyle w:val="HTMLPreformatted"/>
        <w:rPr>
          <w:sz w:val="23"/>
          <w:szCs w:val="23"/>
        </w:rPr>
      </w:pPr>
      <w:r>
        <w:rPr>
          <w:sz w:val="23"/>
          <w:szCs w:val="23"/>
        </w:rPr>
        <w:t>Content-Length: 88</w:t>
      </w:r>
    </w:p>
    <w:p w14:paraId="0A78FB9B" w14:textId="77777777" w:rsidR="00F52AED" w:rsidRDefault="00F52AED" w:rsidP="00F52AED">
      <w:pPr>
        <w:pStyle w:val="HTMLPreformatted"/>
        <w:rPr>
          <w:sz w:val="23"/>
          <w:szCs w:val="23"/>
        </w:rPr>
      </w:pPr>
      <w:r>
        <w:rPr>
          <w:sz w:val="23"/>
          <w:szCs w:val="23"/>
        </w:rPr>
        <w:t>Set-Cookie: first=</w:t>
      </w:r>
      <w:proofErr w:type="spellStart"/>
      <w:r>
        <w:rPr>
          <w:sz w:val="23"/>
          <w:szCs w:val="23"/>
        </w:rPr>
        <w:t>Zara,last</w:t>
      </w:r>
      <w:proofErr w:type="spellEnd"/>
      <w:r>
        <w:rPr>
          <w:sz w:val="23"/>
          <w:szCs w:val="23"/>
        </w:rPr>
        <w:t>=</w:t>
      </w:r>
      <w:proofErr w:type="spellStart"/>
      <w:r>
        <w:rPr>
          <w:sz w:val="23"/>
          <w:szCs w:val="23"/>
        </w:rPr>
        <w:t>Ali;domain</w:t>
      </w:r>
      <w:proofErr w:type="spellEnd"/>
      <w:r>
        <w:rPr>
          <w:sz w:val="23"/>
          <w:szCs w:val="23"/>
        </w:rPr>
        <w:t>=</w:t>
      </w:r>
      <w:proofErr w:type="spellStart"/>
      <w:r>
        <w:rPr>
          <w:sz w:val="23"/>
          <w:szCs w:val="23"/>
        </w:rPr>
        <w:t>tutorialspoint.com;Expires</w:t>
      </w:r>
      <w:proofErr w:type="spellEnd"/>
      <w:r>
        <w:rPr>
          <w:sz w:val="23"/>
          <w:szCs w:val="23"/>
        </w:rPr>
        <w:t>=Mon, 19-</w:t>
      </w:r>
    </w:p>
    <w:p w14:paraId="5E590E79" w14:textId="77777777" w:rsidR="00F52AED" w:rsidRDefault="00F52AED" w:rsidP="00F52AED">
      <w:pPr>
        <w:pStyle w:val="HTMLPreformatted"/>
        <w:rPr>
          <w:sz w:val="23"/>
          <w:szCs w:val="23"/>
        </w:rPr>
      </w:pPr>
      <w:r>
        <w:rPr>
          <w:sz w:val="23"/>
          <w:szCs w:val="23"/>
        </w:rPr>
        <w:t xml:space="preserve">Nov-2010 04:38:14 </w:t>
      </w:r>
      <w:proofErr w:type="spellStart"/>
      <w:r>
        <w:rPr>
          <w:sz w:val="23"/>
          <w:szCs w:val="23"/>
        </w:rPr>
        <w:t>GMT;Path</w:t>
      </w:r>
      <w:proofErr w:type="spellEnd"/>
      <w:r>
        <w:rPr>
          <w:sz w:val="23"/>
          <w:szCs w:val="23"/>
        </w:rPr>
        <w:t>=/</w:t>
      </w:r>
    </w:p>
    <w:p w14:paraId="198D1565" w14:textId="77777777" w:rsidR="00F52AED" w:rsidRDefault="00F52AED" w:rsidP="00F52AED">
      <w:pPr>
        <w:pStyle w:val="HTMLPreformatted"/>
        <w:rPr>
          <w:sz w:val="23"/>
          <w:szCs w:val="23"/>
        </w:rPr>
      </w:pPr>
      <w:r>
        <w:rPr>
          <w:sz w:val="23"/>
          <w:szCs w:val="23"/>
        </w:rPr>
        <w:t>Content-Type: text/html</w:t>
      </w:r>
    </w:p>
    <w:p w14:paraId="547A8A93" w14:textId="77777777" w:rsidR="00F52AED" w:rsidRDefault="00F52AED" w:rsidP="00F52AED">
      <w:pPr>
        <w:pStyle w:val="HTMLPreformatted"/>
        <w:rPr>
          <w:sz w:val="23"/>
          <w:szCs w:val="23"/>
        </w:rPr>
      </w:pPr>
      <w:r>
        <w:rPr>
          <w:sz w:val="23"/>
          <w:szCs w:val="23"/>
        </w:rPr>
        <w:t>Connection: Closed</w:t>
      </w:r>
    </w:p>
    <w:p w14:paraId="7C22FCCB"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&lt;html&gt;</w:t>
      </w:r>
    </w:p>
    <w:p w14:paraId="6548FE51"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C514BF5"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15DBCA60"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Hello Zara Ali</w:t>
      </w:r>
      <w:r>
        <w:rPr>
          <w:rStyle w:val="tag"/>
          <w:color w:val="000088"/>
          <w:sz w:val="23"/>
          <w:szCs w:val="23"/>
        </w:rPr>
        <w:t>&lt;/h1&gt;</w:t>
      </w:r>
    </w:p>
    <w:p w14:paraId="2BEF8C95"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&lt;/body&gt;</w:t>
      </w:r>
    </w:p>
    <w:p w14:paraId="1FF10374"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C1E2C03" w14:textId="77777777" w:rsidR="00F52AED" w:rsidRDefault="00F52AED" w:rsidP="00F52AE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14:paraId="0A5C0559" w14:textId="57FCC42F" w:rsidR="00F52AED" w:rsidRDefault="00613B93" w:rsidP="00613B93">
      <w:pPr>
        <w:pStyle w:val="Heading3"/>
      </w:pPr>
      <w:r>
        <w:t>GET vs POST</w:t>
      </w:r>
    </w:p>
    <w:p w14:paraId="16FF10E6" w14:textId="0DBF4E19" w:rsidR="00804FA3" w:rsidRDefault="00804FA3" w:rsidP="00804FA3">
      <w:r w:rsidRPr="00F513F9">
        <w:t>Methods of HTTP: GET, POST, PUT, HEAD, DELETE, PATCH, OPTIONS</w:t>
      </w:r>
      <w:r>
        <w:t>.</w:t>
      </w:r>
    </w:p>
    <w:p w14:paraId="7F23CA81" w14:textId="6189C5FC" w:rsidR="00804FA3" w:rsidRPr="00804FA3" w:rsidRDefault="00804FA3" w:rsidP="00804FA3">
      <w:r>
        <w:t>GET and POST are the most popular.</w:t>
      </w:r>
    </w:p>
    <w:p w14:paraId="0B043FD4" w14:textId="3CA7C0FA" w:rsidR="008616CD" w:rsidRDefault="00637CA1" w:rsidP="00241BC8">
      <w:r w:rsidRPr="00637CA1">
        <w:t>GET method is used to appends form data to the URL in name or value pair.</w:t>
      </w:r>
      <w:r w:rsidR="00747188">
        <w:t xml:space="preserve"> </w:t>
      </w:r>
      <w:r w:rsidR="008616CD">
        <w:t>Example:</w:t>
      </w:r>
    </w:p>
    <w:p w14:paraId="22FC9F64" w14:textId="77777777" w:rsidR="008616CD" w:rsidRDefault="008616CD" w:rsidP="008616CD">
      <w:pPr>
        <w:pStyle w:val="HTMLPreformatted"/>
        <w:shd w:val="clear" w:color="auto" w:fill="F7F7F7"/>
        <w:wordWrap w:val="0"/>
        <w:spacing w:line="300" w:lineRule="atLeast"/>
        <w:rPr>
          <w:rFonts w:ascii="Consolas" w:hAnsi="Consolas"/>
          <w:color w:val="222222"/>
        </w:rPr>
      </w:pPr>
      <w:r>
        <w:rPr>
          <w:rFonts w:ascii="Consolas" w:hAnsi="Consolas"/>
          <w:color w:val="222222"/>
        </w:rPr>
        <w:t>GET/</w:t>
      </w:r>
      <w:proofErr w:type="spellStart"/>
      <w:r>
        <w:rPr>
          <w:rFonts w:ascii="Consolas" w:hAnsi="Consolas"/>
          <w:color w:val="222222"/>
        </w:rPr>
        <w:t>RegisterStudent.asp?user</w:t>
      </w:r>
      <w:proofErr w:type="spellEnd"/>
      <w:r>
        <w:rPr>
          <w:rFonts w:ascii="Consolas" w:hAnsi="Consolas"/>
          <w:color w:val="222222"/>
        </w:rPr>
        <w:t>=value1&amp;pass=value2</w:t>
      </w:r>
    </w:p>
    <w:p w14:paraId="2326A0C7" w14:textId="627F4C0F" w:rsidR="008616CD" w:rsidRDefault="00D20113" w:rsidP="00241BC8">
      <w:r>
        <w:rPr>
          <w:noProof/>
        </w:rPr>
        <w:drawing>
          <wp:inline distT="0" distB="0" distL="0" distR="0" wp14:anchorId="3FB61D9C" wp14:editId="5BDD5366">
            <wp:extent cx="6121400" cy="290555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8097" cy="2918229"/>
                    </a:xfrm>
                    <a:prstGeom prst="rect">
                      <a:avLst/>
                    </a:prstGeom>
                    <a:noFill/>
                    <a:ln>
                      <a:noFill/>
                    </a:ln>
                  </pic:spPr>
                </pic:pic>
              </a:graphicData>
            </a:graphic>
          </wp:inline>
        </w:drawing>
      </w:r>
    </w:p>
    <w:p w14:paraId="32118ED9" w14:textId="7FFCC1D9" w:rsidR="00637CA1" w:rsidRDefault="00732283" w:rsidP="00241BC8">
      <w:r w:rsidRPr="00732283">
        <w:t>POST method requests that a web server accepts the data enclosed in the body of the request message, most likely for storing it.</w:t>
      </w:r>
      <w:hyperlink r:id="rId45" w:anchor="cite_note-RFC_def-1" w:history="1">
        <w:r w:rsidRPr="00732283">
          <w:rPr>
            <w:rStyle w:val="Hyperlink"/>
            <w:vertAlign w:val="superscript"/>
          </w:rPr>
          <w:t>[1]</w:t>
        </w:r>
      </w:hyperlink>
      <w:r w:rsidRPr="00732283">
        <w:t> It is often used when uploading a file or when submitting a completed </w:t>
      </w:r>
      <w:hyperlink r:id="rId46" w:tooltip="Form (HTML)" w:history="1">
        <w:r w:rsidRPr="00732283">
          <w:rPr>
            <w:rStyle w:val="Hyperlink"/>
          </w:rPr>
          <w:t>web form</w:t>
        </w:r>
      </w:hyperlink>
      <w:r w:rsidRPr="00732283">
        <w:t>.</w:t>
      </w:r>
      <w:r w:rsidR="00744A64">
        <w:t xml:space="preserve"> Example:</w:t>
      </w:r>
    </w:p>
    <w:p w14:paraId="13F7BC47" w14:textId="77777777" w:rsidR="00744A64" w:rsidRDefault="00744A64" w:rsidP="00744A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POST/RegisterStudent.asp HTTP/1.1  </w:t>
      </w:r>
    </w:p>
    <w:p w14:paraId="21FEB82D" w14:textId="77777777" w:rsidR="00744A64" w:rsidRDefault="00744A64" w:rsidP="00744A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Host: www.guru99.com  </w:t>
      </w:r>
    </w:p>
    <w:p w14:paraId="43EC5BA8" w14:textId="77777777" w:rsidR="00744A64" w:rsidRDefault="00744A64" w:rsidP="00744A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user=value1&amp;pass=value2  </w:t>
      </w:r>
    </w:p>
    <w:p w14:paraId="4A9FB345" w14:textId="60BBA3A4" w:rsidR="008616CD" w:rsidRPr="00241BC8" w:rsidRDefault="00F3279B" w:rsidP="00241BC8">
      <w:r>
        <w:rPr>
          <w:noProof/>
        </w:rPr>
        <w:lastRenderedPageBreak/>
        <w:drawing>
          <wp:inline distT="0" distB="0" distL="0" distR="0" wp14:anchorId="4E045D9C" wp14:editId="3AF5932E">
            <wp:extent cx="5736013" cy="32619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3940" cy="3277877"/>
                    </a:xfrm>
                    <a:prstGeom prst="rect">
                      <a:avLst/>
                    </a:prstGeom>
                    <a:noFill/>
                    <a:ln>
                      <a:noFill/>
                    </a:ln>
                  </pic:spPr>
                </pic:pic>
              </a:graphicData>
            </a:graphic>
          </wp:inline>
        </w:drawing>
      </w:r>
    </w:p>
    <w:sectPr w:rsidR="008616CD" w:rsidRPr="00241BC8" w:rsidSect="007374FE">
      <w:pgSz w:w="12240" w:h="15840"/>
      <w:pgMar w:top="360" w:right="63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33C05"/>
    <w:multiLevelType w:val="hybridMultilevel"/>
    <w:tmpl w:val="A6EAF3B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B2FA9"/>
    <w:multiLevelType w:val="multilevel"/>
    <w:tmpl w:val="5D9A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540BD"/>
    <w:multiLevelType w:val="multilevel"/>
    <w:tmpl w:val="CD0C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D35E5"/>
    <w:multiLevelType w:val="multilevel"/>
    <w:tmpl w:val="BE5E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B485B"/>
    <w:multiLevelType w:val="hybridMultilevel"/>
    <w:tmpl w:val="A8185292"/>
    <w:lvl w:ilvl="0" w:tplc="27C2A830">
      <w:start w:val="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7139A0"/>
    <w:multiLevelType w:val="multilevel"/>
    <w:tmpl w:val="0268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755A6"/>
    <w:multiLevelType w:val="hybridMultilevel"/>
    <w:tmpl w:val="ECDC658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D122E"/>
    <w:multiLevelType w:val="multilevel"/>
    <w:tmpl w:val="268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E19CD"/>
    <w:multiLevelType w:val="hybridMultilevel"/>
    <w:tmpl w:val="6DD64568"/>
    <w:lvl w:ilvl="0" w:tplc="D0644CBE">
      <w:start w:val="1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B230A4"/>
    <w:multiLevelType w:val="hybridMultilevel"/>
    <w:tmpl w:val="4A4C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DB3817"/>
    <w:multiLevelType w:val="hybridMultilevel"/>
    <w:tmpl w:val="C854E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D551CF"/>
    <w:multiLevelType w:val="multilevel"/>
    <w:tmpl w:val="6F0A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0"/>
  </w:num>
  <w:num w:numId="4">
    <w:abstractNumId w:val="4"/>
  </w:num>
  <w:num w:numId="5">
    <w:abstractNumId w:val="5"/>
  </w:num>
  <w:num w:numId="6">
    <w:abstractNumId w:val="2"/>
  </w:num>
  <w:num w:numId="7">
    <w:abstractNumId w:val="9"/>
  </w:num>
  <w:num w:numId="8">
    <w:abstractNumId w:val="1"/>
  </w:num>
  <w:num w:numId="9">
    <w:abstractNumId w:val="11"/>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49"/>
    <w:rsid w:val="000015C0"/>
    <w:rsid w:val="0000606F"/>
    <w:rsid w:val="00007283"/>
    <w:rsid w:val="0001140C"/>
    <w:rsid w:val="00011822"/>
    <w:rsid w:val="00011F90"/>
    <w:rsid w:val="000333AD"/>
    <w:rsid w:val="00037925"/>
    <w:rsid w:val="00040E87"/>
    <w:rsid w:val="00041F1B"/>
    <w:rsid w:val="000440CF"/>
    <w:rsid w:val="0004429C"/>
    <w:rsid w:val="0006669F"/>
    <w:rsid w:val="00076296"/>
    <w:rsid w:val="00094F85"/>
    <w:rsid w:val="000B09E4"/>
    <w:rsid w:val="000B2301"/>
    <w:rsid w:val="000B4283"/>
    <w:rsid w:val="000C5E55"/>
    <w:rsid w:val="000C6310"/>
    <w:rsid w:val="000D5238"/>
    <w:rsid w:val="000D74CA"/>
    <w:rsid w:val="000E362D"/>
    <w:rsid w:val="000F3144"/>
    <w:rsid w:val="00101B48"/>
    <w:rsid w:val="0010203B"/>
    <w:rsid w:val="00105F0A"/>
    <w:rsid w:val="00106A27"/>
    <w:rsid w:val="00113951"/>
    <w:rsid w:val="00114AA0"/>
    <w:rsid w:val="00117060"/>
    <w:rsid w:val="00127B08"/>
    <w:rsid w:val="00140EC7"/>
    <w:rsid w:val="001430D2"/>
    <w:rsid w:val="001521DE"/>
    <w:rsid w:val="001539E7"/>
    <w:rsid w:val="00164255"/>
    <w:rsid w:val="00166949"/>
    <w:rsid w:val="00175897"/>
    <w:rsid w:val="00176303"/>
    <w:rsid w:val="001804D4"/>
    <w:rsid w:val="001834B6"/>
    <w:rsid w:val="00184EBC"/>
    <w:rsid w:val="00185CF7"/>
    <w:rsid w:val="00187B36"/>
    <w:rsid w:val="00190646"/>
    <w:rsid w:val="00192BD3"/>
    <w:rsid w:val="00193166"/>
    <w:rsid w:val="00194530"/>
    <w:rsid w:val="001966E9"/>
    <w:rsid w:val="001A64F3"/>
    <w:rsid w:val="001B34A8"/>
    <w:rsid w:val="001B5962"/>
    <w:rsid w:val="001C0374"/>
    <w:rsid w:val="001C48DF"/>
    <w:rsid w:val="001C527B"/>
    <w:rsid w:val="001D18DB"/>
    <w:rsid w:val="001D34DB"/>
    <w:rsid w:val="001D5F38"/>
    <w:rsid w:val="001D61CA"/>
    <w:rsid w:val="001D714A"/>
    <w:rsid w:val="001E4D70"/>
    <w:rsid w:val="001E5304"/>
    <w:rsid w:val="001E7DC9"/>
    <w:rsid w:val="001F0D9A"/>
    <w:rsid w:val="001F3D3C"/>
    <w:rsid w:val="001F3E23"/>
    <w:rsid w:val="001F3F61"/>
    <w:rsid w:val="001F550F"/>
    <w:rsid w:val="001F740F"/>
    <w:rsid w:val="00202DBF"/>
    <w:rsid w:val="00203418"/>
    <w:rsid w:val="002070CF"/>
    <w:rsid w:val="00211763"/>
    <w:rsid w:val="00213431"/>
    <w:rsid w:val="0021767F"/>
    <w:rsid w:val="00222ACD"/>
    <w:rsid w:val="00224746"/>
    <w:rsid w:val="0022790F"/>
    <w:rsid w:val="00240F70"/>
    <w:rsid w:val="002411C9"/>
    <w:rsid w:val="00241BC8"/>
    <w:rsid w:val="002441D2"/>
    <w:rsid w:val="002520EA"/>
    <w:rsid w:val="002528AA"/>
    <w:rsid w:val="00253D63"/>
    <w:rsid w:val="00255242"/>
    <w:rsid w:val="00262592"/>
    <w:rsid w:val="0027014E"/>
    <w:rsid w:val="00273759"/>
    <w:rsid w:val="0028131C"/>
    <w:rsid w:val="00281716"/>
    <w:rsid w:val="00293FDD"/>
    <w:rsid w:val="00296B3E"/>
    <w:rsid w:val="002D5420"/>
    <w:rsid w:val="002D62FF"/>
    <w:rsid w:val="002E049D"/>
    <w:rsid w:val="002E24BA"/>
    <w:rsid w:val="002F1BAF"/>
    <w:rsid w:val="002F4878"/>
    <w:rsid w:val="002F5784"/>
    <w:rsid w:val="002F68D9"/>
    <w:rsid w:val="00317ECC"/>
    <w:rsid w:val="00325C72"/>
    <w:rsid w:val="003264E4"/>
    <w:rsid w:val="00331CDD"/>
    <w:rsid w:val="00341E52"/>
    <w:rsid w:val="00343DAF"/>
    <w:rsid w:val="00347389"/>
    <w:rsid w:val="00350A68"/>
    <w:rsid w:val="003524C6"/>
    <w:rsid w:val="0036651E"/>
    <w:rsid w:val="00370D4A"/>
    <w:rsid w:val="0037205D"/>
    <w:rsid w:val="00374360"/>
    <w:rsid w:val="00377875"/>
    <w:rsid w:val="003906B7"/>
    <w:rsid w:val="00390EED"/>
    <w:rsid w:val="00395771"/>
    <w:rsid w:val="00397835"/>
    <w:rsid w:val="003A0955"/>
    <w:rsid w:val="003B0FFE"/>
    <w:rsid w:val="003B5E52"/>
    <w:rsid w:val="003B7DBB"/>
    <w:rsid w:val="003C0C65"/>
    <w:rsid w:val="003C1480"/>
    <w:rsid w:val="003C309B"/>
    <w:rsid w:val="003C59BE"/>
    <w:rsid w:val="003E4BE7"/>
    <w:rsid w:val="003F074B"/>
    <w:rsid w:val="003F14DE"/>
    <w:rsid w:val="003F5BC9"/>
    <w:rsid w:val="00400853"/>
    <w:rsid w:val="00407149"/>
    <w:rsid w:val="00420DA3"/>
    <w:rsid w:val="00432ED7"/>
    <w:rsid w:val="00436CC3"/>
    <w:rsid w:val="004400CD"/>
    <w:rsid w:val="004419A0"/>
    <w:rsid w:val="00446993"/>
    <w:rsid w:val="004523D7"/>
    <w:rsid w:val="00453354"/>
    <w:rsid w:val="004617E6"/>
    <w:rsid w:val="004667D0"/>
    <w:rsid w:val="0047192F"/>
    <w:rsid w:val="00472334"/>
    <w:rsid w:val="00481813"/>
    <w:rsid w:val="004853CE"/>
    <w:rsid w:val="00492D66"/>
    <w:rsid w:val="00493795"/>
    <w:rsid w:val="004A605B"/>
    <w:rsid w:val="004B0AB9"/>
    <w:rsid w:val="004B63F1"/>
    <w:rsid w:val="004C1BF9"/>
    <w:rsid w:val="004C492D"/>
    <w:rsid w:val="004D7609"/>
    <w:rsid w:val="004E4D26"/>
    <w:rsid w:val="004E67BF"/>
    <w:rsid w:val="004F2511"/>
    <w:rsid w:val="004F2D0D"/>
    <w:rsid w:val="005054A0"/>
    <w:rsid w:val="00507526"/>
    <w:rsid w:val="0050776C"/>
    <w:rsid w:val="00510440"/>
    <w:rsid w:val="0051199F"/>
    <w:rsid w:val="005213A5"/>
    <w:rsid w:val="00521F7D"/>
    <w:rsid w:val="005244B3"/>
    <w:rsid w:val="00530DD0"/>
    <w:rsid w:val="00531A85"/>
    <w:rsid w:val="00532392"/>
    <w:rsid w:val="00533353"/>
    <w:rsid w:val="005358A1"/>
    <w:rsid w:val="00541E2D"/>
    <w:rsid w:val="00546A9E"/>
    <w:rsid w:val="005550F0"/>
    <w:rsid w:val="00557CC7"/>
    <w:rsid w:val="00561DC5"/>
    <w:rsid w:val="00562697"/>
    <w:rsid w:val="00565803"/>
    <w:rsid w:val="00567A2B"/>
    <w:rsid w:val="005733FB"/>
    <w:rsid w:val="00575C3F"/>
    <w:rsid w:val="00584CE8"/>
    <w:rsid w:val="00584F3D"/>
    <w:rsid w:val="00585DAF"/>
    <w:rsid w:val="005911CE"/>
    <w:rsid w:val="00593930"/>
    <w:rsid w:val="005941B2"/>
    <w:rsid w:val="00594D03"/>
    <w:rsid w:val="005970F0"/>
    <w:rsid w:val="005A0645"/>
    <w:rsid w:val="005A1CF4"/>
    <w:rsid w:val="005A4D51"/>
    <w:rsid w:val="005B31D4"/>
    <w:rsid w:val="005C275F"/>
    <w:rsid w:val="005C5CC3"/>
    <w:rsid w:val="005C6D1A"/>
    <w:rsid w:val="005C76C0"/>
    <w:rsid w:val="005D056E"/>
    <w:rsid w:val="005D13FC"/>
    <w:rsid w:val="005D1E24"/>
    <w:rsid w:val="005E10DC"/>
    <w:rsid w:val="005E3468"/>
    <w:rsid w:val="005E58EF"/>
    <w:rsid w:val="005E6773"/>
    <w:rsid w:val="005E6926"/>
    <w:rsid w:val="005F0210"/>
    <w:rsid w:val="005F3692"/>
    <w:rsid w:val="0060222F"/>
    <w:rsid w:val="00605C00"/>
    <w:rsid w:val="00613B93"/>
    <w:rsid w:val="006257E2"/>
    <w:rsid w:val="00632CF1"/>
    <w:rsid w:val="00634EAC"/>
    <w:rsid w:val="00637CA1"/>
    <w:rsid w:val="0064029A"/>
    <w:rsid w:val="0064383B"/>
    <w:rsid w:val="00643F7A"/>
    <w:rsid w:val="0064666F"/>
    <w:rsid w:val="00651109"/>
    <w:rsid w:val="00651BA6"/>
    <w:rsid w:val="006534A2"/>
    <w:rsid w:val="0066006A"/>
    <w:rsid w:val="00662E73"/>
    <w:rsid w:val="00685C63"/>
    <w:rsid w:val="006866AD"/>
    <w:rsid w:val="006869AC"/>
    <w:rsid w:val="00692D1E"/>
    <w:rsid w:val="00692E0B"/>
    <w:rsid w:val="00693FCC"/>
    <w:rsid w:val="00694666"/>
    <w:rsid w:val="006A39D8"/>
    <w:rsid w:val="006A710D"/>
    <w:rsid w:val="006B3EEA"/>
    <w:rsid w:val="006B7D0A"/>
    <w:rsid w:val="006C2458"/>
    <w:rsid w:val="006C4204"/>
    <w:rsid w:val="006D403A"/>
    <w:rsid w:val="006E3934"/>
    <w:rsid w:val="0070398A"/>
    <w:rsid w:val="00706021"/>
    <w:rsid w:val="00711ACA"/>
    <w:rsid w:val="00713063"/>
    <w:rsid w:val="007278A5"/>
    <w:rsid w:val="00731485"/>
    <w:rsid w:val="00732283"/>
    <w:rsid w:val="007374FE"/>
    <w:rsid w:val="00741C39"/>
    <w:rsid w:val="00743744"/>
    <w:rsid w:val="00743D35"/>
    <w:rsid w:val="00744A64"/>
    <w:rsid w:val="00747188"/>
    <w:rsid w:val="00751775"/>
    <w:rsid w:val="00753AF9"/>
    <w:rsid w:val="00754470"/>
    <w:rsid w:val="00762D33"/>
    <w:rsid w:val="00763EEE"/>
    <w:rsid w:val="00767901"/>
    <w:rsid w:val="007752D4"/>
    <w:rsid w:val="0077631D"/>
    <w:rsid w:val="0077664C"/>
    <w:rsid w:val="00783D02"/>
    <w:rsid w:val="00785963"/>
    <w:rsid w:val="00792801"/>
    <w:rsid w:val="00796C66"/>
    <w:rsid w:val="007C3018"/>
    <w:rsid w:val="007D485E"/>
    <w:rsid w:val="007D5FA4"/>
    <w:rsid w:val="007D6126"/>
    <w:rsid w:val="007E6227"/>
    <w:rsid w:val="007F1203"/>
    <w:rsid w:val="007F1667"/>
    <w:rsid w:val="007F1E46"/>
    <w:rsid w:val="007F7919"/>
    <w:rsid w:val="0080390F"/>
    <w:rsid w:val="008043E5"/>
    <w:rsid w:val="00804FA3"/>
    <w:rsid w:val="0081060E"/>
    <w:rsid w:val="00815827"/>
    <w:rsid w:val="008217BA"/>
    <w:rsid w:val="00821CD1"/>
    <w:rsid w:val="00822346"/>
    <w:rsid w:val="00822B68"/>
    <w:rsid w:val="008244AB"/>
    <w:rsid w:val="00830637"/>
    <w:rsid w:val="008404C2"/>
    <w:rsid w:val="0084214F"/>
    <w:rsid w:val="00842693"/>
    <w:rsid w:val="00843E0C"/>
    <w:rsid w:val="00850F53"/>
    <w:rsid w:val="00857ED3"/>
    <w:rsid w:val="008616CD"/>
    <w:rsid w:val="00862DA2"/>
    <w:rsid w:val="008679EF"/>
    <w:rsid w:val="0087683E"/>
    <w:rsid w:val="00880D03"/>
    <w:rsid w:val="00883C2F"/>
    <w:rsid w:val="00892506"/>
    <w:rsid w:val="00893300"/>
    <w:rsid w:val="008A0AC7"/>
    <w:rsid w:val="008A2E83"/>
    <w:rsid w:val="008B7EF3"/>
    <w:rsid w:val="008C1294"/>
    <w:rsid w:val="008C4437"/>
    <w:rsid w:val="008C4C0D"/>
    <w:rsid w:val="008D0662"/>
    <w:rsid w:val="008D181C"/>
    <w:rsid w:val="008E1887"/>
    <w:rsid w:val="008E3FC3"/>
    <w:rsid w:val="008E4736"/>
    <w:rsid w:val="008F32AB"/>
    <w:rsid w:val="008F3A9F"/>
    <w:rsid w:val="009066F3"/>
    <w:rsid w:val="0091236F"/>
    <w:rsid w:val="009178B9"/>
    <w:rsid w:val="0092185C"/>
    <w:rsid w:val="0092304B"/>
    <w:rsid w:val="009358F7"/>
    <w:rsid w:val="009369A5"/>
    <w:rsid w:val="009461D2"/>
    <w:rsid w:val="009542E4"/>
    <w:rsid w:val="00954569"/>
    <w:rsid w:val="00956E3D"/>
    <w:rsid w:val="00965D7F"/>
    <w:rsid w:val="00970856"/>
    <w:rsid w:val="00971B55"/>
    <w:rsid w:val="0099090D"/>
    <w:rsid w:val="00991901"/>
    <w:rsid w:val="009A221E"/>
    <w:rsid w:val="009A58FD"/>
    <w:rsid w:val="009A617E"/>
    <w:rsid w:val="009A7564"/>
    <w:rsid w:val="009A7A96"/>
    <w:rsid w:val="009B6F24"/>
    <w:rsid w:val="009B6F8D"/>
    <w:rsid w:val="009C1916"/>
    <w:rsid w:val="009C695C"/>
    <w:rsid w:val="009D096F"/>
    <w:rsid w:val="009D43F6"/>
    <w:rsid w:val="009D7A0C"/>
    <w:rsid w:val="009E215B"/>
    <w:rsid w:val="009E3481"/>
    <w:rsid w:val="00A05B46"/>
    <w:rsid w:val="00A079F7"/>
    <w:rsid w:val="00A11027"/>
    <w:rsid w:val="00A11ABF"/>
    <w:rsid w:val="00A14DEF"/>
    <w:rsid w:val="00A2399C"/>
    <w:rsid w:val="00A25BA5"/>
    <w:rsid w:val="00A25D65"/>
    <w:rsid w:val="00A2773C"/>
    <w:rsid w:val="00A31325"/>
    <w:rsid w:val="00A35CFE"/>
    <w:rsid w:val="00A47470"/>
    <w:rsid w:val="00A512D4"/>
    <w:rsid w:val="00A6332D"/>
    <w:rsid w:val="00A63EBD"/>
    <w:rsid w:val="00A65BC6"/>
    <w:rsid w:val="00A705E0"/>
    <w:rsid w:val="00A746AA"/>
    <w:rsid w:val="00A75831"/>
    <w:rsid w:val="00A832B1"/>
    <w:rsid w:val="00A8703E"/>
    <w:rsid w:val="00A932E9"/>
    <w:rsid w:val="00AA2AEE"/>
    <w:rsid w:val="00AB131A"/>
    <w:rsid w:val="00AB2A44"/>
    <w:rsid w:val="00AB72FA"/>
    <w:rsid w:val="00AB75E3"/>
    <w:rsid w:val="00AC4B76"/>
    <w:rsid w:val="00AD67E3"/>
    <w:rsid w:val="00AF03E6"/>
    <w:rsid w:val="00AF2B71"/>
    <w:rsid w:val="00AF2C23"/>
    <w:rsid w:val="00AF2FD5"/>
    <w:rsid w:val="00AF48A9"/>
    <w:rsid w:val="00AF7A85"/>
    <w:rsid w:val="00B0217E"/>
    <w:rsid w:val="00B03445"/>
    <w:rsid w:val="00B12FFD"/>
    <w:rsid w:val="00B206E5"/>
    <w:rsid w:val="00B31687"/>
    <w:rsid w:val="00B33037"/>
    <w:rsid w:val="00B4180E"/>
    <w:rsid w:val="00B50853"/>
    <w:rsid w:val="00B52B5C"/>
    <w:rsid w:val="00B55036"/>
    <w:rsid w:val="00B6046C"/>
    <w:rsid w:val="00B62D17"/>
    <w:rsid w:val="00B635A6"/>
    <w:rsid w:val="00B64881"/>
    <w:rsid w:val="00B67ACB"/>
    <w:rsid w:val="00B767C3"/>
    <w:rsid w:val="00B861B2"/>
    <w:rsid w:val="00B86809"/>
    <w:rsid w:val="00BA0BDE"/>
    <w:rsid w:val="00BC1D7A"/>
    <w:rsid w:val="00BD3A8E"/>
    <w:rsid w:val="00BD5C0B"/>
    <w:rsid w:val="00BE232B"/>
    <w:rsid w:val="00BF58E5"/>
    <w:rsid w:val="00C027DA"/>
    <w:rsid w:val="00C1150E"/>
    <w:rsid w:val="00C1227C"/>
    <w:rsid w:val="00C12B02"/>
    <w:rsid w:val="00C2018E"/>
    <w:rsid w:val="00C21509"/>
    <w:rsid w:val="00C2206A"/>
    <w:rsid w:val="00C228FC"/>
    <w:rsid w:val="00C24DB5"/>
    <w:rsid w:val="00C32861"/>
    <w:rsid w:val="00C35AC4"/>
    <w:rsid w:val="00C4152D"/>
    <w:rsid w:val="00C611D5"/>
    <w:rsid w:val="00C62201"/>
    <w:rsid w:val="00C6624A"/>
    <w:rsid w:val="00C667F6"/>
    <w:rsid w:val="00C67A0D"/>
    <w:rsid w:val="00C711A1"/>
    <w:rsid w:val="00C86DF3"/>
    <w:rsid w:val="00C87B60"/>
    <w:rsid w:val="00C94C32"/>
    <w:rsid w:val="00C96858"/>
    <w:rsid w:val="00CB4599"/>
    <w:rsid w:val="00CB4BF3"/>
    <w:rsid w:val="00CB4DDD"/>
    <w:rsid w:val="00CC093F"/>
    <w:rsid w:val="00CC308D"/>
    <w:rsid w:val="00CC341B"/>
    <w:rsid w:val="00CC3F47"/>
    <w:rsid w:val="00CC4333"/>
    <w:rsid w:val="00CC6DC4"/>
    <w:rsid w:val="00CD01BB"/>
    <w:rsid w:val="00D10EB3"/>
    <w:rsid w:val="00D15630"/>
    <w:rsid w:val="00D20113"/>
    <w:rsid w:val="00D2242E"/>
    <w:rsid w:val="00D23B54"/>
    <w:rsid w:val="00D24E5E"/>
    <w:rsid w:val="00D35A05"/>
    <w:rsid w:val="00D36B9B"/>
    <w:rsid w:val="00D409D7"/>
    <w:rsid w:val="00D43BAB"/>
    <w:rsid w:val="00D44917"/>
    <w:rsid w:val="00D46587"/>
    <w:rsid w:val="00D46872"/>
    <w:rsid w:val="00D503C7"/>
    <w:rsid w:val="00D53B68"/>
    <w:rsid w:val="00D56916"/>
    <w:rsid w:val="00D57B39"/>
    <w:rsid w:val="00D612AF"/>
    <w:rsid w:val="00D61C6F"/>
    <w:rsid w:val="00D61FDE"/>
    <w:rsid w:val="00D73D6A"/>
    <w:rsid w:val="00D832D3"/>
    <w:rsid w:val="00D85655"/>
    <w:rsid w:val="00D874DD"/>
    <w:rsid w:val="00D92397"/>
    <w:rsid w:val="00D95194"/>
    <w:rsid w:val="00D95AFA"/>
    <w:rsid w:val="00DB2756"/>
    <w:rsid w:val="00DC0852"/>
    <w:rsid w:val="00DC0D27"/>
    <w:rsid w:val="00DC2DB8"/>
    <w:rsid w:val="00DC3761"/>
    <w:rsid w:val="00DC4F0E"/>
    <w:rsid w:val="00DE3EC6"/>
    <w:rsid w:val="00DF7180"/>
    <w:rsid w:val="00E00555"/>
    <w:rsid w:val="00E02726"/>
    <w:rsid w:val="00E02BFF"/>
    <w:rsid w:val="00E02C7E"/>
    <w:rsid w:val="00E11754"/>
    <w:rsid w:val="00E13444"/>
    <w:rsid w:val="00E1542B"/>
    <w:rsid w:val="00E207A4"/>
    <w:rsid w:val="00E22051"/>
    <w:rsid w:val="00E27D45"/>
    <w:rsid w:val="00E305A6"/>
    <w:rsid w:val="00E306DD"/>
    <w:rsid w:val="00E309F9"/>
    <w:rsid w:val="00E31EDF"/>
    <w:rsid w:val="00E3490E"/>
    <w:rsid w:val="00E401AE"/>
    <w:rsid w:val="00E4338C"/>
    <w:rsid w:val="00E44DD2"/>
    <w:rsid w:val="00E45ACC"/>
    <w:rsid w:val="00E556F4"/>
    <w:rsid w:val="00E605C1"/>
    <w:rsid w:val="00E715D8"/>
    <w:rsid w:val="00E73523"/>
    <w:rsid w:val="00E81C1A"/>
    <w:rsid w:val="00E83C7F"/>
    <w:rsid w:val="00E85539"/>
    <w:rsid w:val="00E87989"/>
    <w:rsid w:val="00E92E54"/>
    <w:rsid w:val="00E94969"/>
    <w:rsid w:val="00E95D12"/>
    <w:rsid w:val="00EA41FE"/>
    <w:rsid w:val="00EA617C"/>
    <w:rsid w:val="00EA7DC4"/>
    <w:rsid w:val="00EB2701"/>
    <w:rsid w:val="00EB2830"/>
    <w:rsid w:val="00EB42C8"/>
    <w:rsid w:val="00EC79C8"/>
    <w:rsid w:val="00ED61B9"/>
    <w:rsid w:val="00ED6996"/>
    <w:rsid w:val="00ED79F6"/>
    <w:rsid w:val="00EE0ACB"/>
    <w:rsid w:val="00EE5383"/>
    <w:rsid w:val="00EE67AC"/>
    <w:rsid w:val="00EE7E29"/>
    <w:rsid w:val="00EE7FE5"/>
    <w:rsid w:val="00EF710F"/>
    <w:rsid w:val="00F06C8E"/>
    <w:rsid w:val="00F06CD7"/>
    <w:rsid w:val="00F11926"/>
    <w:rsid w:val="00F22B78"/>
    <w:rsid w:val="00F262E5"/>
    <w:rsid w:val="00F30A2F"/>
    <w:rsid w:val="00F3279B"/>
    <w:rsid w:val="00F364DE"/>
    <w:rsid w:val="00F37C81"/>
    <w:rsid w:val="00F41F22"/>
    <w:rsid w:val="00F432E5"/>
    <w:rsid w:val="00F45500"/>
    <w:rsid w:val="00F513F9"/>
    <w:rsid w:val="00F52643"/>
    <w:rsid w:val="00F52AED"/>
    <w:rsid w:val="00F54AC6"/>
    <w:rsid w:val="00F624F2"/>
    <w:rsid w:val="00F6400F"/>
    <w:rsid w:val="00F74AAB"/>
    <w:rsid w:val="00F76585"/>
    <w:rsid w:val="00F90EDE"/>
    <w:rsid w:val="00FA2DA1"/>
    <w:rsid w:val="00FA75DC"/>
    <w:rsid w:val="00FB5E88"/>
    <w:rsid w:val="00FC5A85"/>
    <w:rsid w:val="00FD10DC"/>
    <w:rsid w:val="00FD48CC"/>
    <w:rsid w:val="00FE5C7E"/>
    <w:rsid w:val="00FF2E83"/>
    <w:rsid w:val="00FF3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AA74"/>
  <w15:chartTrackingRefBased/>
  <w15:docId w15:val="{43F18BDE-FDC1-415F-9E4E-1BAC35F6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06C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C0C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04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3AD"/>
    <w:pPr>
      <w:ind w:left="720"/>
      <w:contextualSpacing/>
    </w:pPr>
  </w:style>
  <w:style w:type="paragraph" w:styleId="NormalWeb">
    <w:name w:val="Normal (Web)"/>
    <w:basedOn w:val="Normal"/>
    <w:uiPriority w:val="99"/>
    <w:unhideWhenUsed/>
    <w:rsid w:val="00971B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1B55"/>
    <w:rPr>
      <w:rFonts w:ascii="Courier New" w:eastAsia="Times New Roman" w:hAnsi="Courier New" w:cs="Courier New"/>
      <w:sz w:val="20"/>
      <w:szCs w:val="20"/>
    </w:rPr>
  </w:style>
  <w:style w:type="character" w:styleId="Hyperlink">
    <w:name w:val="Hyperlink"/>
    <w:basedOn w:val="DefaultParagraphFont"/>
    <w:uiPriority w:val="99"/>
    <w:unhideWhenUsed/>
    <w:rsid w:val="00971B55"/>
    <w:rPr>
      <w:color w:val="0000FF"/>
      <w:u w:val="single"/>
    </w:rPr>
  </w:style>
  <w:style w:type="character" w:customStyle="1" w:styleId="Heading2Char">
    <w:name w:val="Heading 2 Char"/>
    <w:basedOn w:val="DefaultParagraphFont"/>
    <w:link w:val="Heading2"/>
    <w:uiPriority w:val="9"/>
    <w:rsid w:val="00F06C8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83D0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21F7D"/>
    <w:rPr>
      <w:b/>
      <w:bCs/>
    </w:rPr>
  </w:style>
  <w:style w:type="character" w:customStyle="1" w:styleId="csspropertyvaluecolor">
    <w:name w:val="csspropertyvaluecolor"/>
    <w:basedOn w:val="DefaultParagraphFont"/>
    <w:rsid w:val="00094F85"/>
  </w:style>
  <w:style w:type="character" w:customStyle="1" w:styleId="cssdelimitercolor">
    <w:name w:val="cssdelimitercolor"/>
    <w:basedOn w:val="DefaultParagraphFont"/>
    <w:rsid w:val="00094F85"/>
  </w:style>
  <w:style w:type="character" w:customStyle="1" w:styleId="csspropertycolor">
    <w:name w:val="csspropertycolor"/>
    <w:basedOn w:val="DefaultParagraphFont"/>
    <w:rsid w:val="00E4338C"/>
  </w:style>
  <w:style w:type="paragraph" w:styleId="HTMLPreformatted">
    <w:name w:val="HTML Preformatted"/>
    <w:basedOn w:val="Normal"/>
    <w:link w:val="HTMLPreformattedChar"/>
    <w:uiPriority w:val="99"/>
    <w:semiHidden/>
    <w:unhideWhenUsed/>
    <w:rsid w:val="0034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3DAF"/>
    <w:rPr>
      <w:rFonts w:ascii="Courier New" w:eastAsia="Times New Roman" w:hAnsi="Courier New" w:cs="Courier New"/>
      <w:sz w:val="20"/>
      <w:szCs w:val="20"/>
    </w:rPr>
  </w:style>
  <w:style w:type="character" w:customStyle="1" w:styleId="tag">
    <w:name w:val="tag"/>
    <w:basedOn w:val="DefaultParagraphFont"/>
    <w:rsid w:val="00343DAF"/>
  </w:style>
  <w:style w:type="character" w:customStyle="1" w:styleId="pln">
    <w:name w:val="pln"/>
    <w:basedOn w:val="DefaultParagraphFont"/>
    <w:rsid w:val="00343DAF"/>
  </w:style>
  <w:style w:type="character" w:customStyle="1" w:styleId="atn">
    <w:name w:val="atn"/>
    <w:basedOn w:val="DefaultParagraphFont"/>
    <w:rsid w:val="00343DAF"/>
  </w:style>
  <w:style w:type="character" w:customStyle="1" w:styleId="pun">
    <w:name w:val="pun"/>
    <w:basedOn w:val="DefaultParagraphFont"/>
    <w:rsid w:val="00343DAF"/>
  </w:style>
  <w:style w:type="character" w:customStyle="1" w:styleId="atv">
    <w:name w:val="atv"/>
    <w:basedOn w:val="DefaultParagraphFont"/>
    <w:rsid w:val="00343DAF"/>
  </w:style>
  <w:style w:type="character" w:customStyle="1" w:styleId="kwd">
    <w:name w:val="kwd"/>
    <w:basedOn w:val="DefaultParagraphFont"/>
    <w:rsid w:val="00343DAF"/>
  </w:style>
  <w:style w:type="character" w:customStyle="1" w:styleId="lit">
    <w:name w:val="lit"/>
    <w:basedOn w:val="DefaultParagraphFont"/>
    <w:rsid w:val="00343DAF"/>
  </w:style>
  <w:style w:type="character" w:customStyle="1" w:styleId="seosummary">
    <w:name w:val="seosummary"/>
    <w:basedOn w:val="DefaultParagraphFont"/>
    <w:rsid w:val="00892506"/>
  </w:style>
  <w:style w:type="character" w:styleId="HTMLVariable">
    <w:name w:val="HTML Variable"/>
    <w:basedOn w:val="DefaultParagraphFont"/>
    <w:uiPriority w:val="99"/>
    <w:semiHidden/>
    <w:unhideWhenUsed/>
    <w:rsid w:val="00693FCC"/>
    <w:rPr>
      <w:i/>
      <w:iCs/>
    </w:rPr>
  </w:style>
  <w:style w:type="character" w:customStyle="1" w:styleId="Heading3Char">
    <w:name w:val="Heading 3 Char"/>
    <w:basedOn w:val="DefaultParagraphFont"/>
    <w:link w:val="Heading3"/>
    <w:uiPriority w:val="9"/>
    <w:rsid w:val="003C0C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804D4"/>
    <w:rPr>
      <w:rFonts w:asciiTheme="majorHAnsi" w:eastAsiaTheme="majorEastAsia" w:hAnsiTheme="majorHAnsi" w:cstheme="majorBidi"/>
      <w:i/>
      <w:iCs/>
      <w:color w:val="2F5496" w:themeColor="accent1" w:themeShade="BF"/>
    </w:rPr>
  </w:style>
  <w:style w:type="character" w:customStyle="1" w:styleId="dec">
    <w:name w:val="dec"/>
    <w:basedOn w:val="DefaultParagraphFont"/>
    <w:rsid w:val="00F52AED"/>
  </w:style>
  <w:style w:type="character" w:styleId="UnresolvedMention">
    <w:name w:val="Unresolved Mention"/>
    <w:basedOn w:val="DefaultParagraphFont"/>
    <w:uiPriority w:val="99"/>
    <w:semiHidden/>
    <w:unhideWhenUsed/>
    <w:rsid w:val="00732283"/>
    <w:rPr>
      <w:color w:val="605E5C"/>
      <w:shd w:val="clear" w:color="auto" w:fill="E1DFDD"/>
    </w:rPr>
  </w:style>
  <w:style w:type="character" w:customStyle="1" w:styleId="tagnamecolor">
    <w:name w:val="tagnamecolor"/>
    <w:basedOn w:val="DefaultParagraphFont"/>
    <w:rsid w:val="003B0FFE"/>
  </w:style>
  <w:style w:type="character" w:customStyle="1" w:styleId="tagcolor">
    <w:name w:val="tagcolor"/>
    <w:basedOn w:val="DefaultParagraphFont"/>
    <w:rsid w:val="003B0FFE"/>
  </w:style>
  <w:style w:type="character" w:customStyle="1" w:styleId="attributecolor">
    <w:name w:val="attributecolor"/>
    <w:basedOn w:val="DefaultParagraphFont"/>
    <w:rsid w:val="003B0FFE"/>
  </w:style>
  <w:style w:type="character" w:customStyle="1" w:styleId="attributevaluecolor">
    <w:name w:val="attributevaluecolor"/>
    <w:basedOn w:val="DefaultParagraphFont"/>
    <w:rsid w:val="003B0FFE"/>
  </w:style>
  <w:style w:type="character" w:customStyle="1" w:styleId="jscolor">
    <w:name w:val="jscolor"/>
    <w:basedOn w:val="DefaultParagraphFont"/>
    <w:rsid w:val="003B0FFE"/>
  </w:style>
  <w:style w:type="character" w:customStyle="1" w:styleId="jspropertycolor">
    <w:name w:val="jspropertycolor"/>
    <w:basedOn w:val="DefaultParagraphFont"/>
    <w:rsid w:val="003B0FFE"/>
  </w:style>
  <w:style w:type="character" w:customStyle="1" w:styleId="jsstringcolor">
    <w:name w:val="jsstringcolor"/>
    <w:basedOn w:val="DefaultParagraphFont"/>
    <w:rsid w:val="003B0FFE"/>
  </w:style>
  <w:style w:type="character" w:customStyle="1" w:styleId="jskeywordcolor">
    <w:name w:val="jskeywordcolor"/>
    <w:basedOn w:val="DefaultParagraphFont"/>
    <w:rsid w:val="00E13444"/>
  </w:style>
  <w:style w:type="character" w:customStyle="1" w:styleId="jsnumbercolor">
    <w:name w:val="jsnumbercolor"/>
    <w:basedOn w:val="DefaultParagraphFont"/>
    <w:rsid w:val="00E13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382">
      <w:bodyDiv w:val="1"/>
      <w:marLeft w:val="0"/>
      <w:marRight w:val="0"/>
      <w:marTop w:val="0"/>
      <w:marBottom w:val="0"/>
      <w:divBdr>
        <w:top w:val="none" w:sz="0" w:space="0" w:color="auto"/>
        <w:left w:val="none" w:sz="0" w:space="0" w:color="auto"/>
        <w:bottom w:val="none" w:sz="0" w:space="0" w:color="auto"/>
        <w:right w:val="none" w:sz="0" w:space="0" w:color="auto"/>
      </w:divBdr>
    </w:div>
    <w:div w:id="29572786">
      <w:bodyDiv w:val="1"/>
      <w:marLeft w:val="0"/>
      <w:marRight w:val="0"/>
      <w:marTop w:val="0"/>
      <w:marBottom w:val="0"/>
      <w:divBdr>
        <w:top w:val="none" w:sz="0" w:space="0" w:color="auto"/>
        <w:left w:val="none" w:sz="0" w:space="0" w:color="auto"/>
        <w:bottom w:val="none" w:sz="0" w:space="0" w:color="auto"/>
        <w:right w:val="none" w:sz="0" w:space="0" w:color="auto"/>
      </w:divBdr>
      <w:divsChild>
        <w:div w:id="1635720879">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671494046">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1180655773">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sChild>
    </w:div>
    <w:div w:id="70547090">
      <w:bodyDiv w:val="1"/>
      <w:marLeft w:val="0"/>
      <w:marRight w:val="0"/>
      <w:marTop w:val="0"/>
      <w:marBottom w:val="0"/>
      <w:divBdr>
        <w:top w:val="none" w:sz="0" w:space="0" w:color="auto"/>
        <w:left w:val="none" w:sz="0" w:space="0" w:color="auto"/>
        <w:bottom w:val="none" w:sz="0" w:space="0" w:color="auto"/>
        <w:right w:val="none" w:sz="0" w:space="0" w:color="auto"/>
      </w:divBdr>
    </w:div>
    <w:div w:id="110320080">
      <w:bodyDiv w:val="1"/>
      <w:marLeft w:val="0"/>
      <w:marRight w:val="0"/>
      <w:marTop w:val="0"/>
      <w:marBottom w:val="0"/>
      <w:divBdr>
        <w:top w:val="none" w:sz="0" w:space="0" w:color="auto"/>
        <w:left w:val="none" w:sz="0" w:space="0" w:color="auto"/>
        <w:bottom w:val="none" w:sz="0" w:space="0" w:color="auto"/>
        <w:right w:val="none" w:sz="0" w:space="0" w:color="auto"/>
      </w:divBdr>
    </w:div>
    <w:div w:id="134492370">
      <w:bodyDiv w:val="1"/>
      <w:marLeft w:val="0"/>
      <w:marRight w:val="0"/>
      <w:marTop w:val="0"/>
      <w:marBottom w:val="0"/>
      <w:divBdr>
        <w:top w:val="none" w:sz="0" w:space="0" w:color="auto"/>
        <w:left w:val="none" w:sz="0" w:space="0" w:color="auto"/>
        <w:bottom w:val="none" w:sz="0" w:space="0" w:color="auto"/>
        <w:right w:val="none" w:sz="0" w:space="0" w:color="auto"/>
      </w:divBdr>
    </w:div>
    <w:div w:id="163472169">
      <w:bodyDiv w:val="1"/>
      <w:marLeft w:val="0"/>
      <w:marRight w:val="0"/>
      <w:marTop w:val="0"/>
      <w:marBottom w:val="0"/>
      <w:divBdr>
        <w:top w:val="none" w:sz="0" w:space="0" w:color="auto"/>
        <w:left w:val="none" w:sz="0" w:space="0" w:color="auto"/>
        <w:bottom w:val="none" w:sz="0" w:space="0" w:color="auto"/>
        <w:right w:val="none" w:sz="0" w:space="0" w:color="auto"/>
      </w:divBdr>
    </w:div>
    <w:div w:id="202594736">
      <w:bodyDiv w:val="1"/>
      <w:marLeft w:val="0"/>
      <w:marRight w:val="0"/>
      <w:marTop w:val="0"/>
      <w:marBottom w:val="0"/>
      <w:divBdr>
        <w:top w:val="none" w:sz="0" w:space="0" w:color="auto"/>
        <w:left w:val="none" w:sz="0" w:space="0" w:color="auto"/>
        <w:bottom w:val="none" w:sz="0" w:space="0" w:color="auto"/>
        <w:right w:val="none" w:sz="0" w:space="0" w:color="auto"/>
      </w:divBdr>
      <w:divsChild>
        <w:div w:id="2028289095">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170949758">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759374110">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sChild>
    </w:div>
    <w:div w:id="294215451">
      <w:bodyDiv w:val="1"/>
      <w:marLeft w:val="0"/>
      <w:marRight w:val="0"/>
      <w:marTop w:val="0"/>
      <w:marBottom w:val="0"/>
      <w:divBdr>
        <w:top w:val="none" w:sz="0" w:space="0" w:color="auto"/>
        <w:left w:val="none" w:sz="0" w:space="0" w:color="auto"/>
        <w:bottom w:val="none" w:sz="0" w:space="0" w:color="auto"/>
        <w:right w:val="none" w:sz="0" w:space="0" w:color="auto"/>
      </w:divBdr>
    </w:div>
    <w:div w:id="352801827">
      <w:bodyDiv w:val="1"/>
      <w:marLeft w:val="0"/>
      <w:marRight w:val="0"/>
      <w:marTop w:val="0"/>
      <w:marBottom w:val="0"/>
      <w:divBdr>
        <w:top w:val="none" w:sz="0" w:space="0" w:color="auto"/>
        <w:left w:val="none" w:sz="0" w:space="0" w:color="auto"/>
        <w:bottom w:val="none" w:sz="0" w:space="0" w:color="auto"/>
        <w:right w:val="none" w:sz="0" w:space="0" w:color="auto"/>
      </w:divBdr>
    </w:div>
    <w:div w:id="389424229">
      <w:bodyDiv w:val="1"/>
      <w:marLeft w:val="0"/>
      <w:marRight w:val="0"/>
      <w:marTop w:val="0"/>
      <w:marBottom w:val="0"/>
      <w:divBdr>
        <w:top w:val="none" w:sz="0" w:space="0" w:color="auto"/>
        <w:left w:val="none" w:sz="0" w:space="0" w:color="auto"/>
        <w:bottom w:val="none" w:sz="0" w:space="0" w:color="auto"/>
        <w:right w:val="none" w:sz="0" w:space="0" w:color="auto"/>
      </w:divBdr>
    </w:div>
    <w:div w:id="391732967">
      <w:bodyDiv w:val="1"/>
      <w:marLeft w:val="0"/>
      <w:marRight w:val="0"/>
      <w:marTop w:val="0"/>
      <w:marBottom w:val="0"/>
      <w:divBdr>
        <w:top w:val="none" w:sz="0" w:space="0" w:color="auto"/>
        <w:left w:val="none" w:sz="0" w:space="0" w:color="auto"/>
        <w:bottom w:val="none" w:sz="0" w:space="0" w:color="auto"/>
        <w:right w:val="none" w:sz="0" w:space="0" w:color="auto"/>
      </w:divBdr>
    </w:div>
    <w:div w:id="455099678">
      <w:bodyDiv w:val="1"/>
      <w:marLeft w:val="0"/>
      <w:marRight w:val="0"/>
      <w:marTop w:val="0"/>
      <w:marBottom w:val="0"/>
      <w:divBdr>
        <w:top w:val="none" w:sz="0" w:space="0" w:color="auto"/>
        <w:left w:val="none" w:sz="0" w:space="0" w:color="auto"/>
        <w:bottom w:val="none" w:sz="0" w:space="0" w:color="auto"/>
        <w:right w:val="none" w:sz="0" w:space="0" w:color="auto"/>
      </w:divBdr>
      <w:divsChild>
        <w:div w:id="1767264836">
          <w:marLeft w:val="-480"/>
          <w:marRight w:val="-480"/>
          <w:marTop w:val="360"/>
          <w:marBottom w:val="360"/>
          <w:divBdr>
            <w:top w:val="none" w:sz="0" w:space="0" w:color="auto"/>
            <w:left w:val="none" w:sz="0" w:space="0" w:color="auto"/>
            <w:bottom w:val="none" w:sz="0" w:space="0" w:color="auto"/>
            <w:right w:val="none" w:sz="0" w:space="0" w:color="auto"/>
          </w:divBdr>
        </w:div>
      </w:divsChild>
    </w:div>
    <w:div w:id="569123043">
      <w:bodyDiv w:val="1"/>
      <w:marLeft w:val="0"/>
      <w:marRight w:val="0"/>
      <w:marTop w:val="0"/>
      <w:marBottom w:val="0"/>
      <w:divBdr>
        <w:top w:val="none" w:sz="0" w:space="0" w:color="auto"/>
        <w:left w:val="none" w:sz="0" w:space="0" w:color="auto"/>
        <w:bottom w:val="none" w:sz="0" w:space="0" w:color="auto"/>
        <w:right w:val="none" w:sz="0" w:space="0" w:color="auto"/>
      </w:divBdr>
    </w:div>
    <w:div w:id="613246159">
      <w:bodyDiv w:val="1"/>
      <w:marLeft w:val="0"/>
      <w:marRight w:val="0"/>
      <w:marTop w:val="0"/>
      <w:marBottom w:val="0"/>
      <w:divBdr>
        <w:top w:val="none" w:sz="0" w:space="0" w:color="auto"/>
        <w:left w:val="none" w:sz="0" w:space="0" w:color="auto"/>
        <w:bottom w:val="none" w:sz="0" w:space="0" w:color="auto"/>
        <w:right w:val="none" w:sz="0" w:space="0" w:color="auto"/>
      </w:divBdr>
      <w:divsChild>
        <w:div w:id="25065014">
          <w:marLeft w:val="0"/>
          <w:marRight w:val="0"/>
          <w:marTop w:val="0"/>
          <w:marBottom w:val="0"/>
          <w:divBdr>
            <w:top w:val="none" w:sz="0" w:space="0" w:color="auto"/>
            <w:left w:val="none" w:sz="0" w:space="0" w:color="auto"/>
            <w:bottom w:val="none" w:sz="0" w:space="0" w:color="auto"/>
            <w:right w:val="none" w:sz="0" w:space="0" w:color="auto"/>
          </w:divBdr>
          <w:divsChild>
            <w:div w:id="1341466736">
              <w:marLeft w:val="0"/>
              <w:marRight w:val="0"/>
              <w:marTop w:val="0"/>
              <w:marBottom w:val="0"/>
              <w:divBdr>
                <w:top w:val="none" w:sz="0" w:space="0" w:color="auto"/>
                <w:left w:val="none" w:sz="0" w:space="0" w:color="auto"/>
                <w:bottom w:val="none" w:sz="0" w:space="0" w:color="auto"/>
                <w:right w:val="none" w:sz="0" w:space="0" w:color="auto"/>
              </w:divBdr>
            </w:div>
            <w:div w:id="1872447963">
              <w:marLeft w:val="0"/>
              <w:marRight w:val="0"/>
              <w:marTop w:val="0"/>
              <w:marBottom w:val="0"/>
              <w:divBdr>
                <w:top w:val="none" w:sz="0" w:space="0" w:color="auto"/>
                <w:left w:val="none" w:sz="0" w:space="0" w:color="auto"/>
                <w:bottom w:val="none" w:sz="0" w:space="0" w:color="auto"/>
                <w:right w:val="none" w:sz="0" w:space="0" w:color="auto"/>
              </w:divBdr>
            </w:div>
            <w:div w:id="77409546">
              <w:marLeft w:val="0"/>
              <w:marRight w:val="0"/>
              <w:marTop w:val="0"/>
              <w:marBottom w:val="0"/>
              <w:divBdr>
                <w:top w:val="none" w:sz="0" w:space="0" w:color="auto"/>
                <w:left w:val="none" w:sz="0" w:space="0" w:color="auto"/>
                <w:bottom w:val="none" w:sz="0" w:space="0" w:color="auto"/>
                <w:right w:val="none" w:sz="0" w:space="0" w:color="auto"/>
              </w:divBdr>
            </w:div>
            <w:div w:id="1530873503">
              <w:marLeft w:val="0"/>
              <w:marRight w:val="0"/>
              <w:marTop w:val="0"/>
              <w:marBottom w:val="0"/>
              <w:divBdr>
                <w:top w:val="none" w:sz="0" w:space="0" w:color="auto"/>
                <w:left w:val="none" w:sz="0" w:space="0" w:color="auto"/>
                <w:bottom w:val="none" w:sz="0" w:space="0" w:color="auto"/>
                <w:right w:val="none" w:sz="0" w:space="0" w:color="auto"/>
              </w:divBdr>
            </w:div>
            <w:div w:id="15405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0543">
      <w:bodyDiv w:val="1"/>
      <w:marLeft w:val="0"/>
      <w:marRight w:val="0"/>
      <w:marTop w:val="0"/>
      <w:marBottom w:val="0"/>
      <w:divBdr>
        <w:top w:val="none" w:sz="0" w:space="0" w:color="auto"/>
        <w:left w:val="none" w:sz="0" w:space="0" w:color="auto"/>
        <w:bottom w:val="none" w:sz="0" w:space="0" w:color="auto"/>
        <w:right w:val="none" w:sz="0" w:space="0" w:color="auto"/>
      </w:divBdr>
    </w:div>
    <w:div w:id="787970036">
      <w:bodyDiv w:val="1"/>
      <w:marLeft w:val="0"/>
      <w:marRight w:val="0"/>
      <w:marTop w:val="0"/>
      <w:marBottom w:val="0"/>
      <w:divBdr>
        <w:top w:val="none" w:sz="0" w:space="0" w:color="auto"/>
        <w:left w:val="none" w:sz="0" w:space="0" w:color="auto"/>
        <w:bottom w:val="none" w:sz="0" w:space="0" w:color="auto"/>
        <w:right w:val="none" w:sz="0" w:space="0" w:color="auto"/>
      </w:divBdr>
    </w:div>
    <w:div w:id="922645563">
      <w:bodyDiv w:val="1"/>
      <w:marLeft w:val="0"/>
      <w:marRight w:val="0"/>
      <w:marTop w:val="0"/>
      <w:marBottom w:val="0"/>
      <w:divBdr>
        <w:top w:val="none" w:sz="0" w:space="0" w:color="auto"/>
        <w:left w:val="none" w:sz="0" w:space="0" w:color="auto"/>
        <w:bottom w:val="none" w:sz="0" w:space="0" w:color="auto"/>
        <w:right w:val="none" w:sz="0" w:space="0" w:color="auto"/>
      </w:divBdr>
    </w:div>
    <w:div w:id="930821493">
      <w:bodyDiv w:val="1"/>
      <w:marLeft w:val="0"/>
      <w:marRight w:val="0"/>
      <w:marTop w:val="0"/>
      <w:marBottom w:val="0"/>
      <w:divBdr>
        <w:top w:val="none" w:sz="0" w:space="0" w:color="auto"/>
        <w:left w:val="none" w:sz="0" w:space="0" w:color="auto"/>
        <w:bottom w:val="none" w:sz="0" w:space="0" w:color="auto"/>
        <w:right w:val="none" w:sz="0" w:space="0" w:color="auto"/>
      </w:divBdr>
    </w:div>
    <w:div w:id="1022703059">
      <w:bodyDiv w:val="1"/>
      <w:marLeft w:val="0"/>
      <w:marRight w:val="0"/>
      <w:marTop w:val="0"/>
      <w:marBottom w:val="0"/>
      <w:divBdr>
        <w:top w:val="none" w:sz="0" w:space="0" w:color="auto"/>
        <w:left w:val="none" w:sz="0" w:space="0" w:color="auto"/>
        <w:bottom w:val="none" w:sz="0" w:space="0" w:color="auto"/>
        <w:right w:val="none" w:sz="0" w:space="0" w:color="auto"/>
      </w:divBdr>
      <w:divsChild>
        <w:div w:id="2063629012">
          <w:marLeft w:val="0"/>
          <w:marRight w:val="0"/>
          <w:marTop w:val="0"/>
          <w:marBottom w:val="0"/>
          <w:divBdr>
            <w:top w:val="none" w:sz="0" w:space="0" w:color="auto"/>
            <w:left w:val="none" w:sz="0" w:space="0" w:color="auto"/>
            <w:bottom w:val="none" w:sz="0" w:space="0" w:color="auto"/>
            <w:right w:val="none" w:sz="0" w:space="0" w:color="auto"/>
          </w:divBdr>
          <w:divsChild>
            <w:div w:id="17218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4662">
      <w:bodyDiv w:val="1"/>
      <w:marLeft w:val="0"/>
      <w:marRight w:val="0"/>
      <w:marTop w:val="0"/>
      <w:marBottom w:val="0"/>
      <w:divBdr>
        <w:top w:val="none" w:sz="0" w:space="0" w:color="auto"/>
        <w:left w:val="none" w:sz="0" w:space="0" w:color="auto"/>
        <w:bottom w:val="none" w:sz="0" w:space="0" w:color="auto"/>
        <w:right w:val="none" w:sz="0" w:space="0" w:color="auto"/>
      </w:divBdr>
      <w:divsChild>
        <w:div w:id="991256497">
          <w:marLeft w:val="0"/>
          <w:marRight w:val="0"/>
          <w:marTop w:val="0"/>
          <w:marBottom w:val="0"/>
          <w:divBdr>
            <w:top w:val="none" w:sz="0" w:space="0" w:color="auto"/>
            <w:left w:val="none" w:sz="0" w:space="0" w:color="auto"/>
            <w:bottom w:val="none" w:sz="0" w:space="0" w:color="auto"/>
            <w:right w:val="none" w:sz="0" w:space="0" w:color="auto"/>
          </w:divBdr>
          <w:divsChild>
            <w:div w:id="8570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7498">
      <w:bodyDiv w:val="1"/>
      <w:marLeft w:val="0"/>
      <w:marRight w:val="0"/>
      <w:marTop w:val="0"/>
      <w:marBottom w:val="0"/>
      <w:divBdr>
        <w:top w:val="none" w:sz="0" w:space="0" w:color="auto"/>
        <w:left w:val="none" w:sz="0" w:space="0" w:color="auto"/>
        <w:bottom w:val="none" w:sz="0" w:space="0" w:color="auto"/>
        <w:right w:val="none" w:sz="0" w:space="0" w:color="auto"/>
      </w:divBdr>
    </w:div>
    <w:div w:id="1235121300">
      <w:bodyDiv w:val="1"/>
      <w:marLeft w:val="0"/>
      <w:marRight w:val="0"/>
      <w:marTop w:val="0"/>
      <w:marBottom w:val="0"/>
      <w:divBdr>
        <w:top w:val="none" w:sz="0" w:space="0" w:color="auto"/>
        <w:left w:val="none" w:sz="0" w:space="0" w:color="auto"/>
        <w:bottom w:val="none" w:sz="0" w:space="0" w:color="auto"/>
        <w:right w:val="none" w:sz="0" w:space="0" w:color="auto"/>
      </w:divBdr>
    </w:div>
    <w:div w:id="1320115673">
      <w:bodyDiv w:val="1"/>
      <w:marLeft w:val="0"/>
      <w:marRight w:val="0"/>
      <w:marTop w:val="0"/>
      <w:marBottom w:val="0"/>
      <w:divBdr>
        <w:top w:val="none" w:sz="0" w:space="0" w:color="auto"/>
        <w:left w:val="none" w:sz="0" w:space="0" w:color="auto"/>
        <w:bottom w:val="none" w:sz="0" w:space="0" w:color="auto"/>
        <w:right w:val="none" w:sz="0" w:space="0" w:color="auto"/>
      </w:divBdr>
    </w:div>
    <w:div w:id="1422024620">
      <w:bodyDiv w:val="1"/>
      <w:marLeft w:val="0"/>
      <w:marRight w:val="0"/>
      <w:marTop w:val="0"/>
      <w:marBottom w:val="0"/>
      <w:divBdr>
        <w:top w:val="none" w:sz="0" w:space="0" w:color="auto"/>
        <w:left w:val="none" w:sz="0" w:space="0" w:color="auto"/>
        <w:bottom w:val="none" w:sz="0" w:space="0" w:color="auto"/>
        <w:right w:val="none" w:sz="0" w:space="0" w:color="auto"/>
      </w:divBdr>
    </w:div>
    <w:div w:id="1432551453">
      <w:bodyDiv w:val="1"/>
      <w:marLeft w:val="0"/>
      <w:marRight w:val="0"/>
      <w:marTop w:val="0"/>
      <w:marBottom w:val="0"/>
      <w:divBdr>
        <w:top w:val="none" w:sz="0" w:space="0" w:color="auto"/>
        <w:left w:val="none" w:sz="0" w:space="0" w:color="auto"/>
        <w:bottom w:val="none" w:sz="0" w:space="0" w:color="auto"/>
        <w:right w:val="none" w:sz="0" w:space="0" w:color="auto"/>
      </w:divBdr>
    </w:div>
    <w:div w:id="1457724466">
      <w:bodyDiv w:val="1"/>
      <w:marLeft w:val="0"/>
      <w:marRight w:val="0"/>
      <w:marTop w:val="0"/>
      <w:marBottom w:val="0"/>
      <w:divBdr>
        <w:top w:val="none" w:sz="0" w:space="0" w:color="auto"/>
        <w:left w:val="none" w:sz="0" w:space="0" w:color="auto"/>
        <w:bottom w:val="none" w:sz="0" w:space="0" w:color="auto"/>
        <w:right w:val="none" w:sz="0" w:space="0" w:color="auto"/>
      </w:divBdr>
      <w:divsChild>
        <w:div w:id="1275821214">
          <w:marLeft w:val="0"/>
          <w:marRight w:val="0"/>
          <w:marTop w:val="0"/>
          <w:marBottom w:val="0"/>
          <w:divBdr>
            <w:top w:val="none" w:sz="0" w:space="0" w:color="auto"/>
            <w:left w:val="single" w:sz="24" w:space="9" w:color="4CAF50"/>
            <w:bottom w:val="none" w:sz="0" w:space="0" w:color="auto"/>
            <w:right w:val="none" w:sz="0" w:space="0" w:color="auto"/>
          </w:divBdr>
        </w:div>
      </w:divsChild>
    </w:div>
    <w:div w:id="1582134140">
      <w:bodyDiv w:val="1"/>
      <w:marLeft w:val="0"/>
      <w:marRight w:val="0"/>
      <w:marTop w:val="0"/>
      <w:marBottom w:val="0"/>
      <w:divBdr>
        <w:top w:val="none" w:sz="0" w:space="0" w:color="auto"/>
        <w:left w:val="none" w:sz="0" w:space="0" w:color="auto"/>
        <w:bottom w:val="none" w:sz="0" w:space="0" w:color="auto"/>
        <w:right w:val="none" w:sz="0" w:space="0" w:color="auto"/>
      </w:divBdr>
    </w:div>
    <w:div w:id="1605571511">
      <w:bodyDiv w:val="1"/>
      <w:marLeft w:val="0"/>
      <w:marRight w:val="0"/>
      <w:marTop w:val="0"/>
      <w:marBottom w:val="0"/>
      <w:divBdr>
        <w:top w:val="none" w:sz="0" w:space="0" w:color="auto"/>
        <w:left w:val="none" w:sz="0" w:space="0" w:color="auto"/>
        <w:bottom w:val="none" w:sz="0" w:space="0" w:color="auto"/>
        <w:right w:val="none" w:sz="0" w:space="0" w:color="auto"/>
      </w:divBdr>
      <w:divsChild>
        <w:div w:id="174614278">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2029795713">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444270989">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sChild>
    </w:div>
    <w:div w:id="1613440770">
      <w:bodyDiv w:val="1"/>
      <w:marLeft w:val="0"/>
      <w:marRight w:val="0"/>
      <w:marTop w:val="0"/>
      <w:marBottom w:val="0"/>
      <w:divBdr>
        <w:top w:val="none" w:sz="0" w:space="0" w:color="auto"/>
        <w:left w:val="none" w:sz="0" w:space="0" w:color="auto"/>
        <w:bottom w:val="none" w:sz="0" w:space="0" w:color="auto"/>
        <w:right w:val="none" w:sz="0" w:space="0" w:color="auto"/>
      </w:divBdr>
    </w:div>
    <w:div w:id="1627926983">
      <w:bodyDiv w:val="1"/>
      <w:marLeft w:val="0"/>
      <w:marRight w:val="0"/>
      <w:marTop w:val="0"/>
      <w:marBottom w:val="0"/>
      <w:divBdr>
        <w:top w:val="none" w:sz="0" w:space="0" w:color="auto"/>
        <w:left w:val="none" w:sz="0" w:space="0" w:color="auto"/>
        <w:bottom w:val="none" w:sz="0" w:space="0" w:color="auto"/>
        <w:right w:val="none" w:sz="0" w:space="0" w:color="auto"/>
      </w:divBdr>
    </w:div>
    <w:div w:id="1826164794">
      <w:bodyDiv w:val="1"/>
      <w:marLeft w:val="0"/>
      <w:marRight w:val="0"/>
      <w:marTop w:val="0"/>
      <w:marBottom w:val="0"/>
      <w:divBdr>
        <w:top w:val="none" w:sz="0" w:space="0" w:color="auto"/>
        <w:left w:val="none" w:sz="0" w:space="0" w:color="auto"/>
        <w:bottom w:val="none" w:sz="0" w:space="0" w:color="auto"/>
        <w:right w:val="none" w:sz="0" w:space="0" w:color="auto"/>
      </w:divBdr>
    </w:div>
    <w:div w:id="1842769537">
      <w:bodyDiv w:val="1"/>
      <w:marLeft w:val="0"/>
      <w:marRight w:val="0"/>
      <w:marTop w:val="0"/>
      <w:marBottom w:val="0"/>
      <w:divBdr>
        <w:top w:val="none" w:sz="0" w:space="0" w:color="auto"/>
        <w:left w:val="none" w:sz="0" w:space="0" w:color="auto"/>
        <w:bottom w:val="none" w:sz="0" w:space="0" w:color="auto"/>
        <w:right w:val="none" w:sz="0" w:space="0" w:color="auto"/>
      </w:divBdr>
      <w:divsChild>
        <w:div w:id="1495412292">
          <w:marLeft w:val="-480"/>
          <w:marRight w:val="-480"/>
          <w:marTop w:val="360"/>
          <w:marBottom w:val="360"/>
          <w:divBdr>
            <w:top w:val="none" w:sz="0" w:space="0" w:color="auto"/>
            <w:left w:val="none" w:sz="0" w:space="0" w:color="auto"/>
            <w:bottom w:val="none" w:sz="0" w:space="0" w:color="auto"/>
            <w:right w:val="none" w:sz="0" w:space="0" w:color="auto"/>
          </w:divBdr>
        </w:div>
      </w:divsChild>
    </w:div>
    <w:div w:id="1986229384">
      <w:bodyDiv w:val="1"/>
      <w:marLeft w:val="0"/>
      <w:marRight w:val="0"/>
      <w:marTop w:val="0"/>
      <w:marBottom w:val="0"/>
      <w:divBdr>
        <w:top w:val="none" w:sz="0" w:space="0" w:color="auto"/>
        <w:left w:val="none" w:sz="0" w:space="0" w:color="auto"/>
        <w:bottom w:val="none" w:sz="0" w:space="0" w:color="auto"/>
        <w:right w:val="none" w:sz="0" w:space="0" w:color="auto"/>
      </w:divBdr>
    </w:div>
    <w:div w:id="1997298421">
      <w:bodyDiv w:val="1"/>
      <w:marLeft w:val="0"/>
      <w:marRight w:val="0"/>
      <w:marTop w:val="0"/>
      <w:marBottom w:val="0"/>
      <w:divBdr>
        <w:top w:val="none" w:sz="0" w:space="0" w:color="auto"/>
        <w:left w:val="none" w:sz="0" w:space="0" w:color="auto"/>
        <w:bottom w:val="none" w:sz="0" w:space="0" w:color="auto"/>
        <w:right w:val="none" w:sz="0" w:space="0" w:color="auto"/>
      </w:divBdr>
    </w:div>
    <w:div w:id="2019231379">
      <w:bodyDiv w:val="1"/>
      <w:marLeft w:val="0"/>
      <w:marRight w:val="0"/>
      <w:marTop w:val="0"/>
      <w:marBottom w:val="0"/>
      <w:divBdr>
        <w:top w:val="none" w:sz="0" w:space="0" w:color="auto"/>
        <w:left w:val="none" w:sz="0" w:space="0" w:color="auto"/>
        <w:bottom w:val="none" w:sz="0" w:space="0" w:color="auto"/>
        <w:right w:val="none" w:sz="0" w:space="0" w:color="auto"/>
      </w:divBdr>
      <w:divsChild>
        <w:div w:id="1021711628">
          <w:marLeft w:val="-300"/>
          <w:marRight w:val="-300"/>
          <w:marTop w:val="360"/>
          <w:marBottom w:val="360"/>
          <w:divBdr>
            <w:top w:val="none" w:sz="0" w:space="0" w:color="auto"/>
            <w:left w:val="none" w:sz="0" w:space="0" w:color="auto"/>
            <w:bottom w:val="none" w:sz="0" w:space="0" w:color="auto"/>
            <w:right w:val="none" w:sz="0" w:space="0" w:color="auto"/>
          </w:divBdr>
          <w:divsChild>
            <w:div w:id="206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CSS/Class_selectors" TargetMode="External"/><Relationship Id="rId18" Type="http://schemas.openxmlformats.org/officeDocument/2006/relationships/hyperlink" Target="https://developer.mozilla.org/en-US/docs/Web/HTML/Element/div" TargetMode="External"/><Relationship Id="rId26" Type="http://schemas.openxmlformats.org/officeDocument/2006/relationships/hyperlink" Target="https://developer.mozilla.org/en-US/docs/Web/HTML/Element/span" TargetMode="External"/><Relationship Id="rId39" Type="http://schemas.openxmlformats.org/officeDocument/2006/relationships/image" Target="media/image7.jpeg"/><Relationship Id="rId21" Type="http://schemas.openxmlformats.org/officeDocument/2006/relationships/hyperlink" Target="https://developer.mozilla.org/en-US/docs/Web/HTML/Element/div"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image" Target="media/image13.png"/><Relationship Id="rId7" Type="http://schemas.openxmlformats.org/officeDocument/2006/relationships/hyperlink" Target="http://en.wikipedia.org/wiki/HTML" TargetMode="External"/><Relationship Id="rId2" Type="http://schemas.openxmlformats.org/officeDocument/2006/relationships/styles" Target="styles.xml"/><Relationship Id="rId16" Type="http://schemas.openxmlformats.org/officeDocument/2006/relationships/hyperlink" Target="https://developer.mozilla.org/en-US/docs/Web/CSS/Selector_list" TargetMode="External"/><Relationship Id="rId29" Type="http://schemas.openxmlformats.org/officeDocument/2006/relationships/hyperlink" Target="https://developer.mozilla.org/en-US/docs/Web/HTML/Element/p" TargetMode="External"/><Relationship Id="rId11" Type="http://schemas.openxmlformats.org/officeDocument/2006/relationships/hyperlink" Target="https://developer.mozilla.org/en-US/docs/Web/CSS/Type_selectors" TargetMode="External"/><Relationship Id="rId24" Type="http://schemas.openxmlformats.org/officeDocument/2006/relationships/hyperlink" Target="https://developer.mozilla.org/en-US/docs/Web/HTML/Element/ul" TargetMode="External"/><Relationship Id="rId32" Type="http://schemas.openxmlformats.org/officeDocument/2006/relationships/hyperlink" Target="https://developer.mozilla.org/en-US/docs/Web/HTML/Element/td" TargetMode="External"/><Relationship Id="rId37" Type="http://schemas.openxmlformats.org/officeDocument/2006/relationships/image" Target="media/image5.jpeg"/><Relationship Id="rId40" Type="http://schemas.openxmlformats.org/officeDocument/2006/relationships/image" Target="media/image8.png"/><Relationship Id="rId45" Type="http://schemas.openxmlformats.org/officeDocument/2006/relationships/hyperlink" Target="https://en.wikipedia.org/wiki/POST_(HTTP)" TargetMode="External"/><Relationship Id="rId5" Type="http://schemas.openxmlformats.org/officeDocument/2006/relationships/hyperlink" Target="http://en.wikipedia.org/wiki/Fragment_identifier" TargetMode="External"/><Relationship Id="rId15" Type="http://schemas.openxmlformats.org/officeDocument/2006/relationships/hyperlink" Target="https://developer.mozilla.org/en-US/docs/Web/CSS/Attribute_selectors" TargetMode="External"/><Relationship Id="rId23" Type="http://schemas.openxmlformats.org/officeDocument/2006/relationships/hyperlink" Target="https://developer.mozilla.org/en-US/docs/Web/HTML/Element/li" TargetMode="External"/><Relationship Id="rId28" Type="http://schemas.openxmlformats.org/officeDocument/2006/relationships/hyperlink" Target="https://developer.mozilla.org/en-US/docs/Web/CSS/Adjacent_sibling_combinator" TargetMode="External"/><Relationship Id="rId36" Type="http://schemas.openxmlformats.org/officeDocument/2006/relationships/image" Target="media/image4.png"/><Relationship Id="rId49" Type="http://schemas.openxmlformats.org/officeDocument/2006/relationships/theme" Target="theme/theme1.xml"/><Relationship Id="rId10" Type="http://schemas.openxmlformats.org/officeDocument/2006/relationships/hyperlink" Target="https://developer.mozilla.org/en-US/docs/Web/CSS/Universal_selectors" TargetMode="External"/><Relationship Id="rId19" Type="http://schemas.openxmlformats.org/officeDocument/2006/relationships/hyperlink" Target="https://developer.mozilla.org/en-US/docs/Web/CSS/Descendant_combinator" TargetMode="External"/><Relationship Id="rId31" Type="http://schemas.openxmlformats.org/officeDocument/2006/relationships/hyperlink" Target="https://developer.mozilla.org/en-US/docs/Web/CSS/Column_combinator" TargetMode="External"/><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veloper.mozilla.org/en-US/docs/Web/CSS/ID_selectors" TargetMode="External"/><Relationship Id="rId22" Type="http://schemas.openxmlformats.org/officeDocument/2006/relationships/hyperlink" Target="https://developer.mozilla.org/en-US/docs/Web/CSS/Child_combinator" TargetMode="External"/><Relationship Id="rId27" Type="http://schemas.openxmlformats.org/officeDocument/2006/relationships/hyperlink" Target="https://developer.mozilla.org/en-US/docs/Web/HTML/Element/p" TargetMode="External"/><Relationship Id="rId30" Type="http://schemas.openxmlformats.org/officeDocument/2006/relationships/hyperlink" Target="https://developer.mozilla.org/en-US/docs/Web/HTML/Element/h2" TargetMode="External"/><Relationship Id="rId35" Type="http://schemas.openxmlformats.org/officeDocument/2006/relationships/image" Target="media/image3.png"/><Relationship Id="rId43" Type="http://schemas.openxmlformats.org/officeDocument/2006/relationships/image" Target="media/image11.gif"/><Relationship Id="rId48" Type="http://schemas.openxmlformats.org/officeDocument/2006/relationships/fontTable" Target="fontTable.xml"/><Relationship Id="rId8" Type="http://schemas.openxmlformats.org/officeDocument/2006/relationships/hyperlink" Target="http://en.wikipedia.org/wiki/HTML" TargetMode="External"/><Relationship Id="rId3" Type="http://schemas.openxmlformats.org/officeDocument/2006/relationships/settings" Target="settings.xml"/><Relationship Id="rId12" Type="http://schemas.openxmlformats.org/officeDocument/2006/relationships/hyperlink" Target="https://developer.mozilla.org/en-US/docs/Web/HTML/Element/input" TargetMode="External"/><Relationship Id="rId17" Type="http://schemas.openxmlformats.org/officeDocument/2006/relationships/hyperlink" Target="https://developer.mozilla.org/en-US/docs/Web/HTML/Element/span" TargetMode="External"/><Relationship Id="rId25" Type="http://schemas.openxmlformats.org/officeDocument/2006/relationships/hyperlink" Target="https://developer.mozilla.org/en-US/docs/Web/CSS/General_sibling_combinator" TargetMode="External"/><Relationship Id="rId33" Type="http://schemas.openxmlformats.org/officeDocument/2006/relationships/hyperlink" Target="https://developer.mozilla.org/en-US/docs/Web/HTML/Element/col" TargetMode="External"/><Relationship Id="rId38" Type="http://schemas.openxmlformats.org/officeDocument/2006/relationships/image" Target="media/image6.jpeg"/><Relationship Id="rId46" Type="http://schemas.openxmlformats.org/officeDocument/2006/relationships/hyperlink" Target="https://en.wikipedia.org/wiki/Form_(HTML)" TargetMode="External"/><Relationship Id="rId20" Type="http://schemas.openxmlformats.org/officeDocument/2006/relationships/hyperlink" Target="https://developer.mozilla.org/en-US/docs/Web/HTML/Element/span" TargetMode="External"/><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stackoverflow.com/questions/6351570/what-is-the-difference-between-javascripts-getelementbyid-and-getelementsby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20006</TotalTime>
  <Pages>19</Pages>
  <Words>4706</Words>
  <Characters>26825</Characters>
  <Application>Microsoft Office Word</Application>
  <DocSecurity>0</DocSecurity>
  <Lines>223</Lines>
  <Paragraphs>62</Paragraphs>
  <ScaleCrop>false</ScaleCrop>
  <Company/>
  <LinksUpToDate>false</LinksUpToDate>
  <CharactersWithSpaces>31469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548</cp:revision>
  <dcterms:created xsi:type="dcterms:W3CDTF">2020-07-21T04:03:00Z</dcterms:created>
  <dcterms:modified xsi:type="dcterms:W3CDTF">2020-12-28T01:26:00Z</dcterms:modified>
</cp:coreProperties>
</file>